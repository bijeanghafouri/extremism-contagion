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18B45" w14:textId="42CBF8D3" w:rsidR="00492C2F" w:rsidRPr="00E30BD4" w:rsidRDefault="00492C2F" w:rsidP="00FD003A">
      <w:pPr>
        <w:jc w:val="center"/>
        <w:rPr>
          <w:rFonts w:asciiTheme="majorHAnsi" w:hAnsiTheme="majorHAnsi" w:cstheme="majorHAnsi"/>
          <w:i/>
          <w:iCs/>
          <w:u w:val="single"/>
        </w:rPr>
      </w:pPr>
      <w:r w:rsidRPr="00E30BD4">
        <w:rPr>
          <w:rFonts w:asciiTheme="majorHAnsi" w:hAnsiTheme="majorHAnsi" w:cstheme="majorHAnsi"/>
          <w:i/>
          <w:iCs/>
          <w:u w:val="single"/>
        </w:rPr>
        <w:t>Political persuasion and extremism</w:t>
      </w:r>
    </w:p>
    <w:p w14:paraId="26157CF0" w14:textId="54D61AB1" w:rsidR="00EA163C" w:rsidRPr="00E30BD4" w:rsidRDefault="00EA163C" w:rsidP="00E30BD4">
      <w:pPr>
        <w:jc w:val="both"/>
        <w:rPr>
          <w:rFonts w:asciiTheme="majorHAnsi" w:hAnsiTheme="majorHAnsi" w:cstheme="majorHAnsi"/>
          <w:i/>
          <w:iCs/>
        </w:rPr>
      </w:pPr>
      <w:proofErr w:type="spellStart"/>
      <w:r w:rsidRPr="00E30BD4">
        <w:rPr>
          <w:rFonts w:asciiTheme="majorHAnsi" w:hAnsiTheme="majorHAnsi" w:cstheme="majorHAnsi"/>
          <w:i/>
          <w:iCs/>
        </w:rPr>
        <w:t>Bijean</w:t>
      </w:r>
      <w:proofErr w:type="spellEnd"/>
      <w:r w:rsidRPr="00E30BD4">
        <w:rPr>
          <w:rFonts w:asciiTheme="majorHAnsi" w:hAnsiTheme="majorHAnsi" w:cstheme="majorHAnsi"/>
          <w:i/>
          <w:iCs/>
        </w:rPr>
        <w:t xml:space="preserve"> </w:t>
      </w:r>
      <w:proofErr w:type="spellStart"/>
      <w:r w:rsidRPr="00E30BD4">
        <w:rPr>
          <w:rFonts w:asciiTheme="majorHAnsi" w:hAnsiTheme="majorHAnsi" w:cstheme="majorHAnsi"/>
          <w:i/>
          <w:iCs/>
        </w:rPr>
        <w:t>Ghafouri</w:t>
      </w:r>
      <w:proofErr w:type="spellEnd"/>
    </w:p>
    <w:p w14:paraId="11C4EE86" w14:textId="4AFF4ABE" w:rsidR="00492C2F" w:rsidRPr="00E30BD4" w:rsidRDefault="00492C2F" w:rsidP="00E30BD4">
      <w:pPr>
        <w:jc w:val="both"/>
        <w:rPr>
          <w:rFonts w:asciiTheme="majorHAnsi" w:hAnsiTheme="majorHAnsi" w:cstheme="majorHAnsi"/>
        </w:rPr>
      </w:pPr>
    </w:p>
    <w:p w14:paraId="36E461A9" w14:textId="706EDAD0" w:rsidR="00960325" w:rsidRPr="00E30BD4" w:rsidRDefault="00960325" w:rsidP="00E30BD4">
      <w:pPr>
        <w:jc w:val="both"/>
        <w:rPr>
          <w:rFonts w:asciiTheme="majorHAnsi" w:hAnsiTheme="majorHAnsi" w:cstheme="majorHAnsi"/>
        </w:rPr>
      </w:pPr>
      <w:r w:rsidRPr="00E30BD4">
        <w:rPr>
          <w:rFonts w:asciiTheme="majorHAnsi" w:hAnsiTheme="majorHAnsi" w:cstheme="majorHAnsi"/>
        </w:rPr>
        <w:t>Political elites and masses in the United States are increasingly polarized, and scholars have found this to be true for both issue polarization (</w:t>
      </w:r>
      <w:proofErr w:type="spellStart"/>
      <w:r w:rsidRPr="00E30BD4">
        <w:rPr>
          <w:rFonts w:asciiTheme="majorHAnsi" w:hAnsiTheme="majorHAnsi" w:cstheme="majorHAnsi"/>
        </w:rPr>
        <w:t>Abramovitz</w:t>
      </w:r>
      <w:proofErr w:type="spellEnd"/>
      <w:r w:rsidRPr="00E30BD4">
        <w:rPr>
          <w:rFonts w:asciiTheme="majorHAnsi" w:hAnsiTheme="majorHAnsi" w:cstheme="majorHAnsi"/>
        </w:rPr>
        <w:t xml:space="preserve"> and Saunders</w:t>
      </w:r>
      <w:r w:rsidR="00C21F55" w:rsidRPr="00E30BD4">
        <w:rPr>
          <w:rFonts w:asciiTheme="majorHAnsi" w:hAnsiTheme="majorHAnsi" w:cstheme="majorHAnsi"/>
        </w:rPr>
        <w:t xml:space="preserve"> </w:t>
      </w:r>
      <w:r w:rsidRPr="00E30BD4">
        <w:rPr>
          <w:rFonts w:asciiTheme="majorHAnsi" w:hAnsiTheme="majorHAnsi" w:cstheme="majorHAnsi"/>
        </w:rPr>
        <w:t>2008</w:t>
      </w:r>
      <w:r w:rsidR="00EB4256" w:rsidRPr="00E30BD4">
        <w:rPr>
          <w:rFonts w:asciiTheme="majorHAnsi" w:hAnsiTheme="majorHAnsi" w:cstheme="majorHAnsi"/>
        </w:rPr>
        <w:t>; Iyengar et al. 2019</w:t>
      </w:r>
      <w:r w:rsidRPr="00E30BD4">
        <w:rPr>
          <w:rFonts w:asciiTheme="majorHAnsi" w:hAnsiTheme="majorHAnsi" w:cstheme="majorHAnsi"/>
        </w:rPr>
        <w:t>) and social polarization (Mason 2018; Iyengar and Westwood 2015</w:t>
      </w:r>
      <w:r w:rsidR="001F50EE" w:rsidRPr="00E30BD4">
        <w:rPr>
          <w:rFonts w:asciiTheme="majorHAnsi" w:hAnsiTheme="majorHAnsi" w:cstheme="majorHAnsi"/>
        </w:rPr>
        <w:t>)</w:t>
      </w:r>
      <w:r w:rsidR="00FC2580" w:rsidRPr="00E30BD4">
        <w:rPr>
          <w:rFonts w:asciiTheme="majorHAnsi" w:hAnsiTheme="majorHAnsi" w:cstheme="majorHAnsi"/>
        </w:rPr>
        <w:t xml:space="preserve">. The former, however, </w:t>
      </w:r>
      <w:r w:rsidR="00427B18" w:rsidRPr="00E30BD4">
        <w:rPr>
          <w:rFonts w:asciiTheme="majorHAnsi" w:hAnsiTheme="majorHAnsi" w:cstheme="majorHAnsi"/>
        </w:rPr>
        <w:t>is</w:t>
      </w:r>
      <w:r w:rsidR="00276357" w:rsidRPr="00E30BD4">
        <w:rPr>
          <w:rFonts w:asciiTheme="majorHAnsi" w:hAnsiTheme="majorHAnsi" w:cstheme="majorHAnsi"/>
        </w:rPr>
        <w:t xml:space="preserve"> still</w:t>
      </w:r>
      <w:r w:rsidR="00427B18" w:rsidRPr="00E30BD4">
        <w:rPr>
          <w:rFonts w:asciiTheme="majorHAnsi" w:hAnsiTheme="majorHAnsi" w:cstheme="majorHAnsi"/>
        </w:rPr>
        <w:t xml:space="preserve"> debated among </w:t>
      </w:r>
      <w:r w:rsidR="00E05363" w:rsidRPr="00E30BD4">
        <w:rPr>
          <w:rFonts w:asciiTheme="majorHAnsi" w:hAnsiTheme="majorHAnsi" w:cstheme="majorHAnsi"/>
        </w:rPr>
        <w:t xml:space="preserve">political scientists over its </w:t>
      </w:r>
      <w:r w:rsidR="00E3189E" w:rsidRPr="00E30BD4">
        <w:rPr>
          <w:rFonts w:asciiTheme="majorHAnsi" w:hAnsiTheme="majorHAnsi" w:cstheme="majorHAnsi"/>
        </w:rPr>
        <w:t>relevance</w:t>
      </w:r>
      <w:r w:rsidR="00B900C4" w:rsidRPr="00E30BD4">
        <w:rPr>
          <w:rFonts w:asciiTheme="majorHAnsi" w:hAnsiTheme="majorHAnsi" w:cstheme="majorHAnsi"/>
        </w:rPr>
        <w:t xml:space="preserve">, </w:t>
      </w:r>
      <w:r w:rsidR="0073708E" w:rsidRPr="00E30BD4">
        <w:rPr>
          <w:rFonts w:asciiTheme="majorHAnsi" w:hAnsiTheme="majorHAnsi" w:cstheme="majorHAnsi"/>
        </w:rPr>
        <w:t>implication</w:t>
      </w:r>
      <w:r w:rsidR="007D389D" w:rsidRPr="00E30BD4">
        <w:rPr>
          <w:rFonts w:asciiTheme="majorHAnsi" w:hAnsiTheme="majorHAnsi" w:cstheme="majorHAnsi"/>
        </w:rPr>
        <w:t>s</w:t>
      </w:r>
      <w:r w:rsidR="00B900C4" w:rsidRPr="00E30BD4">
        <w:rPr>
          <w:rFonts w:asciiTheme="majorHAnsi" w:hAnsiTheme="majorHAnsi" w:cstheme="majorHAnsi"/>
        </w:rPr>
        <w:t>, and more importantly its origins</w:t>
      </w:r>
      <w:r w:rsidR="00FA7745" w:rsidRPr="00E30BD4">
        <w:rPr>
          <w:rFonts w:asciiTheme="majorHAnsi" w:hAnsiTheme="majorHAnsi" w:cstheme="majorHAnsi"/>
        </w:rPr>
        <w:t xml:space="preserve"> (Fiorina, </w:t>
      </w:r>
      <w:proofErr w:type="gramStart"/>
      <w:r w:rsidR="00FA7745" w:rsidRPr="00E30BD4">
        <w:rPr>
          <w:rFonts w:asciiTheme="majorHAnsi" w:hAnsiTheme="majorHAnsi" w:cstheme="majorHAnsi"/>
        </w:rPr>
        <w:t>Abrams</w:t>
      </w:r>
      <w:proofErr w:type="gramEnd"/>
      <w:r w:rsidR="00FA7745" w:rsidRPr="00E30BD4">
        <w:rPr>
          <w:rFonts w:asciiTheme="majorHAnsi" w:hAnsiTheme="majorHAnsi" w:cstheme="majorHAnsi"/>
        </w:rPr>
        <w:t xml:space="preserve"> and Pope 2005</w:t>
      </w:r>
      <w:r w:rsidR="008173A2" w:rsidRPr="00E30BD4">
        <w:rPr>
          <w:rFonts w:asciiTheme="majorHAnsi" w:hAnsiTheme="majorHAnsi" w:cstheme="majorHAnsi"/>
        </w:rPr>
        <w:t>; Mason 2015</w:t>
      </w:r>
      <w:r w:rsidR="00FA7745" w:rsidRPr="00E30BD4">
        <w:rPr>
          <w:rFonts w:asciiTheme="majorHAnsi" w:hAnsiTheme="majorHAnsi" w:cstheme="majorHAnsi"/>
        </w:rPr>
        <w:t xml:space="preserve">; </w:t>
      </w:r>
      <w:proofErr w:type="spellStart"/>
      <w:r w:rsidR="00836762" w:rsidRPr="00E30BD4">
        <w:rPr>
          <w:rFonts w:asciiTheme="majorHAnsi" w:hAnsiTheme="majorHAnsi" w:cstheme="majorHAnsi"/>
        </w:rPr>
        <w:t>Lelkes</w:t>
      </w:r>
      <w:proofErr w:type="spellEnd"/>
      <w:r w:rsidR="00836762" w:rsidRPr="00E30BD4">
        <w:rPr>
          <w:rFonts w:asciiTheme="majorHAnsi" w:hAnsiTheme="majorHAnsi" w:cstheme="majorHAnsi"/>
        </w:rPr>
        <w:t xml:space="preserve"> 2018; </w:t>
      </w:r>
      <w:r w:rsidR="006562D9" w:rsidRPr="00E30BD4">
        <w:rPr>
          <w:rFonts w:asciiTheme="majorHAnsi" w:hAnsiTheme="majorHAnsi" w:cstheme="majorHAnsi"/>
        </w:rPr>
        <w:t xml:space="preserve">Webster and </w:t>
      </w:r>
      <w:proofErr w:type="spellStart"/>
      <w:r w:rsidR="006562D9" w:rsidRPr="00E30BD4">
        <w:rPr>
          <w:rFonts w:asciiTheme="majorHAnsi" w:hAnsiTheme="majorHAnsi" w:cstheme="majorHAnsi"/>
        </w:rPr>
        <w:t>Abramovitz</w:t>
      </w:r>
      <w:proofErr w:type="spellEnd"/>
      <w:r w:rsidR="006562D9" w:rsidRPr="00E30BD4">
        <w:rPr>
          <w:rFonts w:asciiTheme="majorHAnsi" w:hAnsiTheme="majorHAnsi" w:cstheme="majorHAnsi"/>
        </w:rPr>
        <w:t xml:space="preserve"> 2018; </w:t>
      </w:r>
      <w:proofErr w:type="spellStart"/>
      <w:r w:rsidR="00C21F55" w:rsidRPr="00E30BD4">
        <w:rPr>
          <w:rFonts w:asciiTheme="majorHAnsi" w:hAnsiTheme="majorHAnsi" w:cstheme="majorHAnsi"/>
        </w:rPr>
        <w:t>Abramovitz</w:t>
      </w:r>
      <w:proofErr w:type="spellEnd"/>
      <w:r w:rsidR="00C21F55" w:rsidRPr="00E30BD4">
        <w:rPr>
          <w:rFonts w:asciiTheme="majorHAnsi" w:hAnsiTheme="majorHAnsi" w:cstheme="majorHAnsi"/>
        </w:rPr>
        <w:t xml:space="preserve"> </w:t>
      </w:r>
      <w:r w:rsidR="00FA3597" w:rsidRPr="00E30BD4">
        <w:rPr>
          <w:rFonts w:asciiTheme="majorHAnsi" w:hAnsiTheme="majorHAnsi" w:cstheme="majorHAnsi"/>
        </w:rPr>
        <w:t xml:space="preserve">2006, 2007, </w:t>
      </w:r>
      <w:r w:rsidR="00C21F55" w:rsidRPr="00E30BD4">
        <w:rPr>
          <w:rFonts w:asciiTheme="majorHAnsi" w:hAnsiTheme="majorHAnsi" w:cstheme="majorHAnsi"/>
        </w:rPr>
        <w:t>20</w:t>
      </w:r>
      <w:r w:rsidR="00FA3597" w:rsidRPr="00E30BD4">
        <w:rPr>
          <w:rFonts w:asciiTheme="majorHAnsi" w:hAnsiTheme="majorHAnsi" w:cstheme="majorHAnsi"/>
        </w:rPr>
        <w:t>10</w:t>
      </w:r>
      <w:r w:rsidR="00E51BCE" w:rsidRPr="00E30BD4">
        <w:rPr>
          <w:rFonts w:asciiTheme="majorHAnsi" w:hAnsiTheme="majorHAnsi" w:cstheme="majorHAnsi"/>
        </w:rPr>
        <w:t>, 2021</w:t>
      </w:r>
      <w:r w:rsidR="00C21F55" w:rsidRPr="00E30BD4">
        <w:rPr>
          <w:rFonts w:asciiTheme="majorHAnsi" w:hAnsiTheme="majorHAnsi" w:cstheme="majorHAnsi"/>
        </w:rPr>
        <w:t xml:space="preserve">). </w:t>
      </w:r>
    </w:p>
    <w:p w14:paraId="65E7B1B7" w14:textId="0F6A7698" w:rsidR="002D4601" w:rsidRPr="00E30BD4" w:rsidRDefault="002D4601" w:rsidP="00E30BD4">
      <w:pPr>
        <w:jc w:val="both"/>
        <w:rPr>
          <w:rFonts w:asciiTheme="majorHAnsi" w:hAnsiTheme="majorHAnsi" w:cstheme="majorHAnsi"/>
        </w:rPr>
      </w:pPr>
    </w:p>
    <w:p w14:paraId="64782065" w14:textId="130D6865" w:rsidR="00960325" w:rsidRPr="00E30BD4" w:rsidRDefault="006656E2" w:rsidP="00E30BD4">
      <w:pPr>
        <w:jc w:val="both"/>
        <w:rPr>
          <w:rFonts w:asciiTheme="majorHAnsi" w:hAnsiTheme="majorHAnsi" w:cstheme="majorHAnsi"/>
        </w:rPr>
      </w:pPr>
      <w:r w:rsidRPr="00E30BD4">
        <w:rPr>
          <w:rFonts w:asciiTheme="majorHAnsi" w:hAnsiTheme="majorHAnsi" w:cstheme="majorHAnsi"/>
        </w:rPr>
        <w:t xml:space="preserve">Despite the breadth of work on the levels of polarization, less </w:t>
      </w:r>
      <w:r w:rsidR="00E30891" w:rsidRPr="00E30BD4">
        <w:rPr>
          <w:rFonts w:asciiTheme="majorHAnsi" w:hAnsiTheme="majorHAnsi" w:cstheme="majorHAnsi"/>
        </w:rPr>
        <w:t>work has examined the</w:t>
      </w:r>
      <w:r w:rsidR="00C0396C" w:rsidRPr="00E30BD4">
        <w:rPr>
          <w:rFonts w:asciiTheme="majorHAnsi" w:hAnsiTheme="majorHAnsi" w:cstheme="majorHAnsi"/>
        </w:rPr>
        <w:t xml:space="preserve"> </w:t>
      </w:r>
      <w:r w:rsidR="00E30891" w:rsidRPr="00E30BD4">
        <w:rPr>
          <w:rFonts w:asciiTheme="majorHAnsi" w:hAnsiTheme="majorHAnsi" w:cstheme="majorHAnsi"/>
        </w:rPr>
        <w:t xml:space="preserve">mechanisms </w:t>
      </w:r>
      <w:r w:rsidR="00443EEF" w:rsidRPr="00E30BD4">
        <w:rPr>
          <w:rFonts w:asciiTheme="majorHAnsi" w:hAnsiTheme="majorHAnsi" w:cstheme="majorHAnsi"/>
        </w:rPr>
        <w:t>behind mass polarization</w:t>
      </w:r>
      <w:r w:rsidR="00067D21" w:rsidRPr="00E30BD4">
        <w:rPr>
          <w:rFonts w:asciiTheme="majorHAnsi" w:hAnsiTheme="majorHAnsi" w:cstheme="majorHAnsi"/>
        </w:rPr>
        <w:t xml:space="preserve"> (</w:t>
      </w:r>
      <w:proofErr w:type="spellStart"/>
      <w:r w:rsidR="00067D21" w:rsidRPr="00E30BD4">
        <w:rPr>
          <w:rFonts w:asciiTheme="majorHAnsi" w:hAnsiTheme="majorHAnsi" w:cstheme="majorHAnsi"/>
        </w:rPr>
        <w:t>Levendusky</w:t>
      </w:r>
      <w:proofErr w:type="spellEnd"/>
      <w:r w:rsidR="00067D21" w:rsidRPr="00E30BD4">
        <w:rPr>
          <w:rFonts w:asciiTheme="majorHAnsi" w:hAnsiTheme="majorHAnsi" w:cstheme="majorHAnsi"/>
        </w:rPr>
        <w:t xml:space="preserve"> 2009)</w:t>
      </w:r>
      <w:r w:rsidR="00443EEF" w:rsidRPr="00E30BD4">
        <w:rPr>
          <w:rFonts w:asciiTheme="majorHAnsi" w:hAnsiTheme="majorHAnsi" w:cstheme="majorHAnsi"/>
        </w:rPr>
        <w:t>.</w:t>
      </w:r>
      <w:r w:rsidR="00067D21" w:rsidRPr="00E30BD4">
        <w:rPr>
          <w:rFonts w:asciiTheme="majorHAnsi" w:hAnsiTheme="majorHAnsi" w:cstheme="majorHAnsi"/>
        </w:rPr>
        <w:t xml:space="preserve"> </w:t>
      </w:r>
      <w:r w:rsidR="00960325" w:rsidRPr="00E30BD4">
        <w:rPr>
          <w:rFonts w:asciiTheme="majorHAnsi" w:hAnsiTheme="majorHAnsi" w:cstheme="majorHAnsi"/>
        </w:rPr>
        <w:t xml:space="preserve">Dominant theories of public opinion would argue that issue polarization among the masses is caused by elite polarization (Converse 1964; Lenz 2012; </w:t>
      </w:r>
      <w:proofErr w:type="spellStart"/>
      <w:r w:rsidR="00960325" w:rsidRPr="00E30BD4">
        <w:rPr>
          <w:rFonts w:asciiTheme="majorHAnsi" w:hAnsiTheme="majorHAnsi" w:cstheme="majorHAnsi"/>
        </w:rPr>
        <w:t>Callander</w:t>
      </w:r>
      <w:proofErr w:type="spellEnd"/>
      <w:r w:rsidR="00960325" w:rsidRPr="00E30BD4">
        <w:rPr>
          <w:rFonts w:asciiTheme="majorHAnsi" w:hAnsiTheme="majorHAnsi" w:cstheme="majorHAnsi"/>
        </w:rPr>
        <w:t xml:space="preserve"> and Carbajal 2021), whereas other work has shown that elites strategically adopt increasingly polarized views to attract the electorate (</w:t>
      </w:r>
      <w:r w:rsidR="00277AAF">
        <w:rPr>
          <w:rFonts w:asciiTheme="majorHAnsi" w:hAnsiTheme="majorHAnsi" w:cstheme="majorHAnsi"/>
        </w:rPr>
        <w:t>Downs 1957</w:t>
      </w:r>
      <w:r w:rsidR="00960325" w:rsidRPr="00E30BD4">
        <w:rPr>
          <w:rFonts w:asciiTheme="majorHAnsi" w:hAnsiTheme="majorHAnsi" w:cstheme="majorHAnsi"/>
        </w:rPr>
        <w:t>).  However, these approaches face endogeneity issues leading to measurement issues. Recently, studies have attempted to account for these issues using novel machine learning approaches (</w:t>
      </w:r>
      <w:proofErr w:type="spellStart"/>
      <w:r w:rsidR="00960325" w:rsidRPr="00E30BD4">
        <w:rPr>
          <w:rFonts w:asciiTheme="majorHAnsi" w:hAnsiTheme="majorHAnsi" w:cstheme="majorHAnsi"/>
        </w:rPr>
        <w:t>Barberá</w:t>
      </w:r>
      <w:proofErr w:type="spellEnd"/>
      <w:r w:rsidR="00960325" w:rsidRPr="00E30BD4">
        <w:rPr>
          <w:rFonts w:asciiTheme="majorHAnsi" w:hAnsiTheme="majorHAnsi" w:cstheme="majorHAnsi"/>
        </w:rPr>
        <w:t xml:space="preserve"> et al., 2019). </w:t>
      </w:r>
    </w:p>
    <w:p w14:paraId="32BBA3A0" w14:textId="12002EDB" w:rsidR="003416CE" w:rsidRPr="00E30BD4" w:rsidRDefault="003416CE" w:rsidP="00E30BD4">
      <w:pPr>
        <w:jc w:val="both"/>
        <w:rPr>
          <w:rFonts w:asciiTheme="majorHAnsi" w:hAnsiTheme="majorHAnsi" w:cstheme="majorHAnsi"/>
        </w:rPr>
      </w:pPr>
    </w:p>
    <w:p w14:paraId="4450881E" w14:textId="39330956" w:rsidR="003416CE" w:rsidRPr="00E30BD4" w:rsidRDefault="001B6377" w:rsidP="00E30BD4">
      <w:pPr>
        <w:jc w:val="both"/>
        <w:rPr>
          <w:rFonts w:asciiTheme="majorHAnsi" w:hAnsiTheme="majorHAnsi" w:cstheme="majorHAnsi"/>
        </w:rPr>
      </w:pPr>
      <w:r w:rsidRPr="00E30BD4">
        <w:rPr>
          <w:rFonts w:asciiTheme="majorHAnsi" w:hAnsiTheme="majorHAnsi" w:cstheme="majorHAnsi"/>
        </w:rPr>
        <w:t>In this article</w:t>
      </w:r>
      <w:r w:rsidR="000E534C" w:rsidRPr="00E30BD4">
        <w:rPr>
          <w:rFonts w:asciiTheme="majorHAnsi" w:hAnsiTheme="majorHAnsi" w:cstheme="majorHAnsi"/>
        </w:rPr>
        <w:t xml:space="preserve">, I focus on a largely ignored mechanism behind mass polarization: persuasion. </w:t>
      </w:r>
      <w:r w:rsidR="006745B1">
        <w:rPr>
          <w:rFonts w:asciiTheme="majorHAnsi" w:hAnsiTheme="majorHAnsi" w:cstheme="majorHAnsi"/>
        </w:rPr>
        <w:t>W</w:t>
      </w:r>
      <w:r w:rsidR="003416CE" w:rsidRPr="00E30BD4">
        <w:rPr>
          <w:rFonts w:asciiTheme="majorHAnsi" w:hAnsiTheme="majorHAnsi" w:cstheme="majorHAnsi"/>
        </w:rPr>
        <w:t xml:space="preserve">e have yet to know whether voters </w:t>
      </w:r>
      <w:r w:rsidR="003416CE" w:rsidRPr="00E30BD4">
        <w:rPr>
          <w:rFonts w:asciiTheme="majorHAnsi" w:hAnsiTheme="majorHAnsi" w:cstheme="majorHAnsi"/>
          <w:i/>
          <w:iCs/>
        </w:rPr>
        <w:t>can</w:t>
      </w:r>
      <w:r w:rsidR="003416CE" w:rsidRPr="00E30BD4">
        <w:rPr>
          <w:rFonts w:asciiTheme="majorHAnsi" w:hAnsiTheme="majorHAnsi" w:cstheme="majorHAnsi"/>
        </w:rPr>
        <w:t xml:space="preserve"> be polarized. Issue polarization argues that </w:t>
      </w:r>
      <w:r w:rsidR="0030525E">
        <w:rPr>
          <w:rFonts w:asciiTheme="majorHAnsi" w:hAnsiTheme="majorHAnsi" w:cstheme="majorHAnsi"/>
        </w:rPr>
        <w:t>electoral</w:t>
      </w:r>
      <w:r w:rsidR="003416CE" w:rsidRPr="00E30BD4">
        <w:rPr>
          <w:rFonts w:asciiTheme="majorHAnsi" w:hAnsiTheme="majorHAnsi" w:cstheme="majorHAnsi"/>
        </w:rPr>
        <w:t xml:space="preserve"> masses have adopted increasingly extreme views on policy. What remains an assumption is whether voters </w:t>
      </w:r>
      <w:r w:rsidR="003416CE" w:rsidRPr="00E30BD4">
        <w:rPr>
          <w:rFonts w:asciiTheme="majorHAnsi" w:hAnsiTheme="majorHAnsi" w:cstheme="majorHAnsi"/>
          <w:i/>
          <w:iCs/>
        </w:rPr>
        <w:t>can</w:t>
      </w:r>
      <w:r w:rsidR="003416CE" w:rsidRPr="00E30BD4">
        <w:rPr>
          <w:rFonts w:asciiTheme="majorHAnsi" w:hAnsiTheme="majorHAnsi" w:cstheme="majorHAnsi"/>
        </w:rPr>
        <w:t xml:space="preserve"> be extreme. Albeit a simple question, we must question whether if this is possible. </w:t>
      </w:r>
      <w:r w:rsidR="00D268AE" w:rsidRPr="00E30BD4">
        <w:rPr>
          <w:rFonts w:asciiTheme="majorHAnsi" w:hAnsiTheme="majorHAnsi" w:cstheme="majorHAnsi"/>
        </w:rPr>
        <w:t>The</w:t>
      </w:r>
      <w:r w:rsidR="003416CE" w:rsidRPr="00E30BD4">
        <w:rPr>
          <w:rFonts w:asciiTheme="majorHAnsi" w:hAnsiTheme="majorHAnsi" w:cstheme="majorHAnsi"/>
        </w:rPr>
        <w:t xml:space="preserve"> median voter theory </w:t>
      </w:r>
      <w:r w:rsidR="00BA3C45" w:rsidRPr="00E30BD4">
        <w:rPr>
          <w:rFonts w:asciiTheme="majorHAnsi" w:hAnsiTheme="majorHAnsi" w:cstheme="majorHAnsi"/>
        </w:rPr>
        <w:t>posits</w:t>
      </w:r>
      <w:r w:rsidR="004774E0" w:rsidRPr="00E30BD4">
        <w:rPr>
          <w:rFonts w:asciiTheme="majorHAnsi" w:hAnsiTheme="majorHAnsi" w:cstheme="majorHAnsi"/>
        </w:rPr>
        <w:t xml:space="preserve"> that voters, as do elites, converge to the median</w:t>
      </w:r>
      <w:r w:rsidR="00C12C03" w:rsidRPr="00E30BD4">
        <w:rPr>
          <w:rFonts w:asciiTheme="majorHAnsi" w:hAnsiTheme="majorHAnsi" w:cstheme="majorHAnsi"/>
        </w:rPr>
        <w:t xml:space="preserve"> rather than diverge to the extreme</w:t>
      </w:r>
      <w:r w:rsidR="004774E0" w:rsidRPr="00E30BD4">
        <w:rPr>
          <w:rFonts w:asciiTheme="majorHAnsi" w:hAnsiTheme="majorHAnsi" w:cstheme="majorHAnsi"/>
        </w:rPr>
        <w:t xml:space="preserve">. </w:t>
      </w:r>
      <w:r w:rsidR="004B500B" w:rsidRPr="00E30BD4">
        <w:rPr>
          <w:rFonts w:asciiTheme="majorHAnsi" w:hAnsiTheme="majorHAnsi" w:cstheme="majorHAnsi"/>
        </w:rPr>
        <w:t xml:space="preserve">Given </w:t>
      </w:r>
      <w:r w:rsidR="00B56D56" w:rsidRPr="00E30BD4">
        <w:rPr>
          <w:rFonts w:asciiTheme="majorHAnsi" w:hAnsiTheme="majorHAnsi" w:cstheme="majorHAnsi"/>
        </w:rPr>
        <w:t>this foundational work</w:t>
      </w:r>
      <w:r w:rsidR="004B500B" w:rsidRPr="00E30BD4">
        <w:rPr>
          <w:rFonts w:asciiTheme="majorHAnsi" w:hAnsiTheme="majorHAnsi" w:cstheme="majorHAnsi"/>
        </w:rPr>
        <w:t>, h</w:t>
      </w:r>
      <w:r w:rsidR="004774E0" w:rsidRPr="00E30BD4">
        <w:rPr>
          <w:rFonts w:asciiTheme="majorHAnsi" w:hAnsiTheme="majorHAnsi" w:cstheme="majorHAnsi"/>
        </w:rPr>
        <w:t xml:space="preserve">ow is it possible that voters have tended towards the extreme? </w:t>
      </w:r>
    </w:p>
    <w:p w14:paraId="4234A7CF" w14:textId="791681DE" w:rsidR="004774E0" w:rsidRPr="00E30BD4" w:rsidRDefault="004774E0" w:rsidP="00E30BD4">
      <w:pPr>
        <w:jc w:val="both"/>
        <w:rPr>
          <w:rFonts w:asciiTheme="majorHAnsi" w:hAnsiTheme="majorHAnsi" w:cstheme="majorHAnsi"/>
        </w:rPr>
      </w:pPr>
    </w:p>
    <w:p w14:paraId="6F812166" w14:textId="4D48F932" w:rsidR="004774E0" w:rsidRPr="00E30BD4" w:rsidRDefault="00B659D8" w:rsidP="00E30BD4">
      <w:pPr>
        <w:jc w:val="both"/>
        <w:rPr>
          <w:rFonts w:asciiTheme="majorHAnsi" w:hAnsiTheme="majorHAnsi" w:cstheme="majorHAnsi"/>
        </w:rPr>
      </w:pPr>
      <w:r w:rsidRPr="00E30BD4">
        <w:rPr>
          <w:rFonts w:asciiTheme="majorHAnsi" w:hAnsiTheme="majorHAnsi" w:cstheme="majorHAnsi"/>
        </w:rPr>
        <w:t xml:space="preserve">To answer this question, we must </w:t>
      </w:r>
      <w:r w:rsidR="000441C9" w:rsidRPr="00E30BD4">
        <w:rPr>
          <w:rFonts w:asciiTheme="majorHAnsi" w:hAnsiTheme="majorHAnsi" w:cstheme="majorHAnsi"/>
        </w:rPr>
        <w:t>pose</w:t>
      </w:r>
      <w:r w:rsidR="00965C5C" w:rsidRPr="00E30BD4">
        <w:rPr>
          <w:rFonts w:asciiTheme="majorHAnsi" w:hAnsiTheme="majorHAnsi" w:cstheme="majorHAnsi"/>
        </w:rPr>
        <w:t xml:space="preserve"> a more fundamental</w:t>
      </w:r>
      <w:r w:rsidRPr="00E30BD4">
        <w:rPr>
          <w:rFonts w:asciiTheme="majorHAnsi" w:hAnsiTheme="majorHAnsi" w:cstheme="majorHAnsi"/>
        </w:rPr>
        <w:t xml:space="preserve"> </w:t>
      </w:r>
      <w:r w:rsidR="00965C5C" w:rsidRPr="00E30BD4">
        <w:rPr>
          <w:rFonts w:asciiTheme="majorHAnsi" w:hAnsiTheme="majorHAnsi" w:cstheme="majorHAnsi"/>
        </w:rPr>
        <w:t>one</w:t>
      </w:r>
      <w:r w:rsidR="00D75855" w:rsidRPr="00E30BD4">
        <w:rPr>
          <w:rFonts w:asciiTheme="majorHAnsi" w:hAnsiTheme="majorHAnsi" w:cstheme="majorHAnsi"/>
        </w:rPr>
        <w:t>: C</w:t>
      </w:r>
      <w:r w:rsidRPr="00E30BD4">
        <w:rPr>
          <w:rFonts w:asciiTheme="majorHAnsi" w:hAnsiTheme="majorHAnsi" w:cstheme="majorHAnsi"/>
        </w:rPr>
        <w:t xml:space="preserve">an extremist politics persuade voters? </w:t>
      </w:r>
      <w:r w:rsidR="00E7446F" w:rsidRPr="00E30BD4">
        <w:rPr>
          <w:rFonts w:asciiTheme="majorHAnsi" w:hAnsiTheme="majorHAnsi" w:cstheme="majorHAnsi"/>
        </w:rPr>
        <w:t xml:space="preserve">Whether the mass public </w:t>
      </w:r>
      <w:r w:rsidR="00F22068" w:rsidRPr="00E30BD4">
        <w:rPr>
          <w:rFonts w:asciiTheme="majorHAnsi" w:hAnsiTheme="majorHAnsi" w:cstheme="majorHAnsi"/>
        </w:rPr>
        <w:t xml:space="preserve">is more likely to </w:t>
      </w:r>
      <w:r w:rsidR="00E7446F" w:rsidRPr="00E30BD4">
        <w:rPr>
          <w:rFonts w:asciiTheme="majorHAnsi" w:hAnsiTheme="majorHAnsi" w:cstheme="majorHAnsi"/>
        </w:rPr>
        <w:t>be persuaded by extremi</w:t>
      </w:r>
      <w:r w:rsidR="00F22068" w:rsidRPr="00E30BD4">
        <w:rPr>
          <w:rFonts w:asciiTheme="majorHAnsi" w:hAnsiTheme="majorHAnsi" w:cstheme="majorHAnsi"/>
        </w:rPr>
        <w:t xml:space="preserve">st or moderate politics </w:t>
      </w:r>
      <w:r w:rsidR="002F40EE">
        <w:rPr>
          <w:rFonts w:asciiTheme="majorHAnsi" w:hAnsiTheme="majorHAnsi" w:cstheme="majorHAnsi"/>
        </w:rPr>
        <w:t>remains an</w:t>
      </w:r>
      <w:r w:rsidR="00E7446F" w:rsidRPr="00E30BD4">
        <w:rPr>
          <w:rFonts w:asciiTheme="majorHAnsi" w:hAnsiTheme="majorHAnsi" w:cstheme="majorHAnsi"/>
        </w:rPr>
        <w:t xml:space="preserve"> unexplored</w:t>
      </w:r>
      <w:r w:rsidR="007E7651" w:rsidRPr="00E30BD4">
        <w:rPr>
          <w:rFonts w:asciiTheme="majorHAnsi" w:hAnsiTheme="majorHAnsi" w:cstheme="majorHAnsi"/>
        </w:rPr>
        <w:t xml:space="preserve"> topic</w:t>
      </w:r>
      <w:r w:rsidR="00E7446F" w:rsidRPr="00E30BD4">
        <w:rPr>
          <w:rFonts w:asciiTheme="majorHAnsi" w:hAnsiTheme="majorHAnsi" w:cstheme="majorHAnsi"/>
        </w:rPr>
        <w:t>.</w:t>
      </w:r>
      <w:r w:rsidR="005259FD" w:rsidRPr="00E30BD4">
        <w:rPr>
          <w:rFonts w:asciiTheme="majorHAnsi" w:hAnsiTheme="majorHAnsi" w:cstheme="majorHAnsi"/>
        </w:rPr>
        <w:t xml:space="preserve"> </w:t>
      </w:r>
      <w:r w:rsidR="00C423B9" w:rsidRPr="00E30BD4">
        <w:rPr>
          <w:rFonts w:asciiTheme="majorHAnsi" w:hAnsiTheme="majorHAnsi" w:cstheme="majorHAnsi"/>
        </w:rPr>
        <w:t xml:space="preserve">In this manuscript, </w:t>
      </w:r>
      <w:r w:rsidR="0060073B" w:rsidRPr="00E30BD4">
        <w:rPr>
          <w:rFonts w:asciiTheme="majorHAnsi" w:hAnsiTheme="majorHAnsi" w:cstheme="majorHAnsi"/>
        </w:rPr>
        <w:t xml:space="preserve">I offer </w:t>
      </w:r>
      <w:r w:rsidR="00C42540" w:rsidRPr="00E30BD4">
        <w:rPr>
          <w:rFonts w:asciiTheme="majorHAnsi" w:hAnsiTheme="majorHAnsi" w:cstheme="majorHAnsi"/>
        </w:rPr>
        <w:t xml:space="preserve">empirical evidence </w:t>
      </w:r>
      <w:r w:rsidR="00E94C8E" w:rsidRPr="00E30BD4">
        <w:rPr>
          <w:rFonts w:asciiTheme="majorHAnsi" w:hAnsiTheme="majorHAnsi" w:cstheme="majorHAnsi"/>
        </w:rPr>
        <w:t xml:space="preserve">on this theoretical </w:t>
      </w:r>
      <w:r w:rsidR="00510907" w:rsidRPr="00E30BD4">
        <w:rPr>
          <w:rFonts w:asciiTheme="majorHAnsi" w:hAnsiTheme="majorHAnsi" w:cstheme="majorHAnsi"/>
        </w:rPr>
        <w:t>debate</w:t>
      </w:r>
      <w:r w:rsidR="00C423B9" w:rsidRPr="00E30BD4">
        <w:rPr>
          <w:rFonts w:asciiTheme="majorHAnsi" w:hAnsiTheme="majorHAnsi" w:cstheme="majorHAnsi"/>
        </w:rPr>
        <w:t xml:space="preserve">. </w:t>
      </w:r>
      <w:r w:rsidR="00FE7E0D" w:rsidRPr="00E30BD4">
        <w:rPr>
          <w:rFonts w:asciiTheme="majorHAnsi" w:hAnsiTheme="majorHAnsi" w:cstheme="majorHAnsi"/>
        </w:rPr>
        <w:t>The argument for is</w:t>
      </w:r>
      <w:r w:rsidR="001D78F5" w:rsidRPr="00E30BD4">
        <w:rPr>
          <w:rFonts w:asciiTheme="majorHAnsi" w:hAnsiTheme="majorHAnsi" w:cstheme="majorHAnsi"/>
        </w:rPr>
        <w:t xml:space="preserve">sue </w:t>
      </w:r>
      <w:r w:rsidR="00915036" w:rsidRPr="00E30BD4">
        <w:rPr>
          <w:rFonts w:asciiTheme="majorHAnsi" w:hAnsiTheme="majorHAnsi" w:cstheme="majorHAnsi"/>
        </w:rPr>
        <w:t xml:space="preserve">polarization </w:t>
      </w:r>
      <w:r w:rsidR="00F51BDE" w:rsidRPr="00E30BD4">
        <w:rPr>
          <w:rFonts w:asciiTheme="majorHAnsi" w:hAnsiTheme="majorHAnsi" w:cstheme="majorHAnsi"/>
        </w:rPr>
        <w:t xml:space="preserve">is tenable insofar as voters </w:t>
      </w:r>
      <w:r w:rsidR="00462D42" w:rsidRPr="00E30BD4">
        <w:rPr>
          <w:rFonts w:asciiTheme="majorHAnsi" w:hAnsiTheme="majorHAnsi" w:cstheme="majorHAnsi"/>
        </w:rPr>
        <w:t xml:space="preserve">can be persuaded by extremist views. </w:t>
      </w:r>
    </w:p>
    <w:p w14:paraId="0804BBAA" w14:textId="1CC20655" w:rsidR="00B659D8" w:rsidRPr="00E30BD4" w:rsidRDefault="00B659D8" w:rsidP="00E30BD4">
      <w:pPr>
        <w:jc w:val="both"/>
        <w:rPr>
          <w:rFonts w:asciiTheme="majorHAnsi" w:hAnsiTheme="majorHAnsi" w:cstheme="majorHAnsi"/>
        </w:rPr>
      </w:pPr>
    </w:p>
    <w:p w14:paraId="3D655C74" w14:textId="74989C5D" w:rsidR="002513D6" w:rsidRPr="00E30BD4" w:rsidRDefault="002513D6" w:rsidP="00E30BD4">
      <w:pPr>
        <w:jc w:val="both"/>
        <w:rPr>
          <w:rFonts w:asciiTheme="majorHAnsi" w:hAnsiTheme="majorHAnsi" w:cstheme="majorHAnsi"/>
        </w:rPr>
      </w:pPr>
    </w:p>
    <w:p w14:paraId="42D0AAF2" w14:textId="38D35A29" w:rsidR="00EC7F39" w:rsidRPr="00E30BD4" w:rsidRDefault="004F7F06" w:rsidP="00E30BD4">
      <w:pPr>
        <w:jc w:val="both"/>
        <w:rPr>
          <w:rFonts w:asciiTheme="majorHAnsi" w:hAnsiTheme="majorHAnsi" w:cstheme="majorHAnsi"/>
        </w:rPr>
      </w:pPr>
      <w:r w:rsidRPr="00E30BD4">
        <w:rPr>
          <w:rFonts w:asciiTheme="majorHAnsi" w:hAnsiTheme="majorHAnsi" w:cstheme="majorHAnsi"/>
        </w:rPr>
        <w:t xml:space="preserve">In the first section, I describe my empirical </w:t>
      </w:r>
      <w:r w:rsidR="0042452F">
        <w:rPr>
          <w:rFonts w:asciiTheme="majorHAnsi" w:hAnsiTheme="majorHAnsi" w:cstheme="majorHAnsi"/>
        </w:rPr>
        <w:t>strategy</w:t>
      </w:r>
      <w:r w:rsidRPr="00E30BD4">
        <w:rPr>
          <w:rFonts w:asciiTheme="majorHAnsi" w:hAnsiTheme="majorHAnsi" w:cstheme="majorHAnsi"/>
        </w:rPr>
        <w:t>.</w:t>
      </w:r>
      <w:r w:rsidR="00274F2E" w:rsidRPr="00E30BD4">
        <w:rPr>
          <w:rFonts w:asciiTheme="majorHAnsi" w:hAnsiTheme="majorHAnsi" w:cstheme="majorHAnsi"/>
        </w:rPr>
        <w:t xml:space="preserve"> </w:t>
      </w:r>
      <w:r w:rsidRPr="00E30BD4">
        <w:rPr>
          <w:rFonts w:asciiTheme="majorHAnsi" w:hAnsiTheme="majorHAnsi" w:cstheme="majorHAnsi"/>
        </w:rPr>
        <w:t xml:space="preserve">I </w:t>
      </w:r>
      <w:r w:rsidR="009C64BA" w:rsidRPr="00E30BD4">
        <w:rPr>
          <w:rFonts w:asciiTheme="majorHAnsi" w:hAnsiTheme="majorHAnsi" w:cstheme="majorHAnsi"/>
        </w:rPr>
        <w:t xml:space="preserve">approach persuasion </w:t>
      </w:r>
      <w:r w:rsidR="00274F2E" w:rsidRPr="00E30BD4">
        <w:rPr>
          <w:rFonts w:asciiTheme="majorHAnsi" w:hAnsiTheme="majorHAnsi" w:cstheme="majorHAnsi"/>
        </w:rPr>
        <w:t xml:space="preserve">with a novel method using network data from Twitter to model behavior </w:t>
      </w:r>
      <w:r w:rsidR="00EF2E65" w:rsidRPr="00E30BD4">
        <w:rPr>
          <w:rFonts w:asciiTheme="majorHAnsi" w:hAnsiTheme="majorHAnsi" w:cstheme="majorHAnsi"/>
        </w:rPr>
        <w:t>as a process of</w:t>
      </w:r>
      <w:r w:rsidR="00274F2E" w:rsidRPr="00E30BD4">
        <w:rPr>
          <w:rFonts w:asciiTheme="majorHAnsi" w:hAnsiTheme="majorHAnsi" w:cstheme="majorHAnsi"/>
        </w:rPr>
        <w:t xml:space="preserve"> </w:t>
      </w:r>
      <w:r w:rsidR="0016732D" w:rsidRPr="00E30BD4">
        <w:rPr>
          <w:rFonts w:asciiTheme="majorHAnsi" w:hAnsiTheme="majorHAnsi" w:cstheme="majorHAnsi"/>
        </w:rPr>
        <w:t xml:space="preserve">complex contagion. </w:t>
      </w:r>
      <w:r w:rsidR="00953FFD" w:rsidRPr="00E30BD4">
        <w:rPr>
          <w:rFonts w:asciiTheme="majorHAnsi" w:hAnsiTheme="majorHAnsi" w:cstheme="majorHAnsi"/>
        </w:rPr>
        <w:t xml:space="preserve">I </w:t>
      </w:r>
      <w:r w:rsidR="004B729B" w:rsidRPr="00E30BD4">
        <w:rPr>
          <w:rFonts w:asciiTheme="majorHAnsi" w:hAnsiTheme="majorHAnsi" w:cstheme="majorHAnsi"/>
        </w:rPr>
        <w:t xml:space="preserve">calculate the </w:t>
      </w:r>
      <w:r w:rsidR="008A6D54" w:rsidRPr="00E30BD4">
        <w:rPr>
          <w:rFonts w:asciiTheme="majorHAnsi" w:hAnsiTheme="majorHAnsi" w:cstheme="majorHAnsi"/>
        </w:rPr>
        <w:t>level of</w:t>
      </w:r>
      <w:r w:rsidR="004B729B" w:rsidRPr="00E30BD4">
        <w:rPr>
          <w:rFonts w:asciiTheme="majorHAnsi" w:hAnsiTheme="majorHAnsi" w:cstheme="majorHAnsi"/>
        </w:rPr>
        <w:t xml:space="preserve"> exposure </w:t>
      </w:r>
      <w:r w:rsidR="008A6D54" w:rsidRPr="00E30BD4">
        <w:rPr>
          <w:rFonts w:asciiTheme="majorHAnsi" w:hAnsiTheme="majorHAnsi" w:cstheme="majorHAnsi"/>
        </w:rPr>
        <w:t>needed</w:t>
      </w:r>
      <w:r w:rsidR="00B62FA8" w:rsidRPr="00E30BD4">
        <w:rPr>
          <w:rFonts w:asciiTheme="majorHAnsi" w:hAnsiTheme="majorHAnsi" w:cstheme="majorHAnsi"/>
        </w:rPr>
        <w:t xml:space="preserve"> before</w:t>
      </w:r>
      <w:r w:rsidR="008A6D54" w:rsidRPr="00E30BD4">
        <w:rPr>
          <w:rFonts w:asciiTheme="majorHAnsi" w:hAnsiTheme="majorHAnsi" w:cstheme="majorHAnsi"/>
        </w:rPr>
        <w:t xml:space="preserve"> individuals</w:t>
      </w:r>
      <w:r w:rsidR="00B62FA8" w:rsidRPr="00E30BD4">
        <w:rPr>
          <w:rFonts w:asciiTheme="majorHAnsi" w:hAnsiTheme="majorHAnsi" w:cstheme="majorHAnsi"/>
        </w:rPr>
        <w:t xml:space="preserve"> </w:t>
      </w:r>
      <w:r w:rsidR="008A6D54" w:rsidRPr="00E30BD4">
        <w:rPr>
          <w:rFonts w:asciiTheme="majorHAnsi" w:hAnsiTheme="majorHAnsi" w:cstheme="majorHAnsi"/>
        </w:rPr>
        <w:t xml:space="preserve">adopt </w:t>
      </w:r>
      <w:r w:rsidR="00B62FA8" w:rsidRPr="00E30BD4">
        <w:rPr>
          <w:rFonts w:asciiTheme="majorHAnsi" w:hAnsiTheme="majorHAnsi" w:cstheme="majorHAnsi"/>
        </w:rPr>
        <w:t xml:space="preserve">extremist political behavior. </w:t>
      </w:r>
      <w:r w:rsidR="00AA6213" w:rsidRPr="00E30BD4">
        <w:rPr>
          <w:rFonts w:asciiTheme="majorHAnsi" w:hAnsiTheme="majorHAnsi" w:cstheme="majorHAnsi"/>
        </w:rPr>
        <w:t>My preliminary findings offer insight into a novel puzzle: Liberal users are more likely to adopt extremist views, but Republicans are not.</w:t>
      </w:r>
      <w:r w:rsidR="00743AA6">
        <w:rPr>
          <w:rFonts w:asciiTheme="majorHAnsi" w:hAnsiTheme="majorHAnsi" w:cstheme="majorHAnsi"/>
        </w:rPr>
        <w:t xml:space="preserve"> </w:t>
      </w:r>
      <w:r w:rsidR="00AA6213" w:rsidRPr="00E30BD4">
        <w:rPr>
          <w:rFonts w:asciiTheme="majorHAnsi" w:hAnsiTheme="majorHAnsi" w:cstheme="majorHAnsi"/>
        </w:rPr>
        <w:t xml:space="preserve">I contextualize these results with possible mechanisms that explain extremist persuasion: </w:t>
      </w:r>
      <w:r w:rsidR="00AA6213">
        <w:rPr>
          <w:rFonts w:asciiTheme="majorHAnsi" w:hAnsiTheme="majorHAnsi" w:cstheme="majorHAnsi"/>
        </w:rPr>
        <w:t xml:space="preserve">the </w:t>
      </w:r>
      <w:r w:rsidR="003A0179" w:rsidRPr="00E30BD4">
        <w:rPr>
          <w:rFonts w:asciiTheme="majorHAnsi" w:hAnsiTheme="majorHAnsi" w:cstheme="majorHAnsi"/>
        </w:rPr>
        <w:t xml:space="preserve">emotional valence of extremist politics, </w:t>
      </w:r>
      <w:r w:rsidR="004747EE" w:rsidRPr="00E30BD4">
        <w:rPr>
          <w:rFonts w:asciiTheme="majorHAnsi" w:hAnsiTheme="majorHAnsi" w:cstheme="majorHAnsi"/>
        </w:rPr>
        <w:t xml:space="preserve">the personality traits of extremists, </w:t>
      </w:r>
      <w:r w:rsidR="002334A4" w:rsidRPr="00E30BD4">
        <w:rPr>
          <w:rFonts w:asciiTheme="majorHAnsi" w:hAnsiTheme="majorHAnsi" w:cstheme="majorHAnsi"/>
        </w:rPr>
        <w:t>and the precision and quality of extremist signals</w:t>
      </w:r>
      <w:r w:rsidR="007831BC" w:rsidRPr="00E30BD4">
        <w:rPr>
          <w:rFonts w:asciiTheme="majorHAnsi" w:hAnsiTheme="majorHAnsi" w:cstheme="majorHAnsi"/>
        </w:rPr>
        <w:t>.</w:t>
      </w:r>
    </w:p>
    <w:p w14:paraId="1B03BEF7" w14:textId="77777777" w:rsidR="00A50D35" w:rsidRDefault="00A50D35" w:rsidP="00FD003A">
      <w:pPr>
        <w:jc w:val="center"/>
        <w:rPr>
          <w:rFonts w:asciiTheme="majorHAnsi" w:hAnsiTheme="majorHAnsi" w:cstheme="majorHAnsi"/>
          <w:i/>
          <w:iCs/>
          <w:u w:val="single"/>
        </w:rPr>
      </w:pPr>
    </w:p>
    <w:p w14:paraId="1AEB9041" w14:textId="77777777" w:rsidR="00A50D35" w:rsidRDefault="00A50D35" w:rsidP="00FD003A">
      <w:pPr>
        <w:jc w:val="center"/>
        <w:rPr>
          <w:rFonts w:asciiTheme="majorHAnsi" w:hAnsiTheme="majorHAnsi" w:cstheme="majorHAnsi"/>
          <w:i/>
          <w:iCs/>
          <w:u w:val="single"/>
        </w:rPr>
      </w:pPr>
    </w:p>
    <w:p w14:paraId="43416107" w14:textId="77777777" w:rsidR="00A50D35" w:rsidRDefault="00A50D35" w:rsidP="00FD003A">
      <w:pPr>
        <w:jc w:val="center"/>
        <w:rPr>
          <w:rFonts w:asciiTheme="majorHAnsi" w:hAnsiTheme="majorHAnsi" w:cstheme="majorHAnsi"/>
          <w:i/>
          <w:iCs/>
          <w:u w:val="single"/>
        </w:rPr>
      </w:pPr>
    </w:p>
    <w:p w14:paraId="712CF90C" w14:textId="77777777" w:rsidR="00A50D35" w:rsidRDefault="00A50D35" w:rsidP="00FD003A">
      <w:pPr>
        <w:jc w:val="center"/>
        <w:rPr>
          <w:rFonts w:asciiTheme="majorHAnsi" w:hAnsiTheme="majorHAnsi" w:cstheme="majorHAnsi"/>
          <w:i/>
          <w:iCs/>
          <w:u w:val="single"/>
        </w:rPr>
      </w:pPr>
    </w:p>
    <w:p w14:paraId="5A6155A8" w14:textId="3E3422EF" w:rsidR="00F26E65" w:rsidRPr="00E30BD4" w:rsidRDefault="00890267" w:rsidP="00FD003A">
      <w:pPr>
        <w:jc w:val="center"/>
        <w:rPr>
          <w:rFonts w:asciiTheme="majorHAnsi" w:hAnsiTheme="majorHAnsi" w:cstheme="majorHAnsi"/>
        </w:rPr>
      </w:pPr>
      <w:r w:rsidRPr="00E30BD4">
        <w:rPr>
          <w:rFonts w:asciiTheme="majorHAnsi" w:hAnsiTheme="majorHAnsi" w:cstheme="majorHAnsi"/>
          <w:i/>
          <w:iCs/>
          <w:u w:val="single"/>
        </w:rPr>
        <w:lastRenderedPageBreak/>
        <w:t>Mass polarization</w:t>
      </w:r>
    </w:p>
    <w:p w14:paraId="6582C696" w14:textId="34E3A6A2" w:rsidR="00E604DD" w:rsidRPr="00E30BD4" w:rsidRDefault="00173589" w:rsidP="00E30BD4">
      <w:pPr>
        <w:jc w:val="both"/>
        <w:rPr>
          <w:rFonts w:asciiTheme="majorHAnsi" w:hAnsiTheme="majorHAnsi" w:cstheme="majorHAnsi"/>
        </w:rPr>
      </w:pPr>
      <w:r w:rsidRPr="00E30BD4">
        <w:rPr>
          <w:rFonts w:asciiTheme="majorHAnsi" w:hAnsiTheme="majorHAnsi" w:cstheme="majorHAnsi"/>
        </w:rPr>
        <w:t xml:space="preserve">The </w:t>
      </w:r>
      <w:r w:rsidR="00EA12AD" w:rsidRPr="00E30BD4">
        <w:rPr>
          <w:rFonts w:asciiTheme="majorHAnsi" w:hAnsiTheme="majorHAnsi" w:cstheme="majorHAnsi"/>
        </w:rPr>
        <w:t>United States</w:t>
      </w:r>
      <w:r w:rsidRPr="00E30BD4">
        <w:rPr>
          <w:rFonts w:asciiTheme="majorHAnsi" w:hAnsiTheme="majorHAnsi" w:cstheme="majorHAnsi"/>
        </w:rPr>
        <w:t xml:space="preserve"> ha</w:t>
      </w:r>
      <w:r w:rsidR="00EA12AD" w:rsidRPr="00E30BD4">
        <w:rPr>
          <w:rFonts w:asciiTheme="majorHAnsi" w:hAnsiTheme="majorHAnsi" w:cstheme="majorHAnsi"/>
        </w:rPr>
        <w:t>s</w:t>
      </w:r>
      <w:r w:rsidRPr="00E30BD4">
        <w:rPr>
          <w:rFonts w:asciiTheme="majorHAnsi" w:hAnsiTheme="majorHAnsi" w:cstheme="majorHAnsi"/>
        </w:rPr>
        <w:t xml:space="preserve"> been polarizing since the 1970s</w:t>
      </w:r>
      <w:r w:rsidR="008F7CCE" w:rsidRPr="00E30BD4">
        <w:rPr>
          <w:rFonts w:asciiTheme="majorHAnsi" w:hAnsiTheme="majorHAnsi" w:cstheme="majorHAnsi"/>
        </w:rPr>
        <w:t xml:space="preserve"> (McCarty, </w:t>
      </w:r>
      <w:proofErr w:type="gramStart"/>
      <w:r w:rsidR="008F7CCE" w:rsidRPr="00E30BD4">
        <w:rPr>
          <w:rFonts w:asciiTheme="majorHAnsi" w:hAnsiTheme="majorHAnsi" w:cstheme="majorHAnsi"/>
        </w:rPr>
        <w:t>Poole</w:t>
      </w:r>
      <w:proofErr w:type="gramEnd"/>
      <w:r w:rsidR="008F7CCE" w:rsidRPr="00E30BD4">
        <w:rPr>
          <w:rFonts w:asciiTheme="majorHAnsi" w:hAnsiTheme="majorHAnsi" w:cstheme="majorHAnsi"/>
        </w:rPr>
        <w:t xml:space="preserve"> and Rosenthal 2006). </w:t>
      </w:r>
      <w:r w:rsidR="00EA12AD" w:rsidRPr="00E30BD4">
        <w:rPr>
          <w:rFonts w:asciiTheme="majorHAnsi" w:hAnsiTheme="majorHAnsi" w:cstheme="majorHAnsi"/>
        </w:rPr>
        <w:t xml:space="preserve">Although we find widespread agreement on the polarization of elites, scholars actively debate on </w:t>
      </w:r>
      <w:r w:rsidR="008F7CCE" w:rsidRPr="00E30BD4">
        <w:rPr>
          <w:rFonts w:asciiTheme="majorHAnsi" w:hAnsiTheme="majorHAnsi" w:cstheme="majorHAnsi"/>
        </w:rPr>
        <w:t xml:space="preserve">whether the public is polarized on </w:t>
      </w:r>
      <w:r w:rsidR="008F7CCE" w:rsidRPr="00E30BD4">
        <w:rPr>
          <w:rFonts w:asciiTheme="majorHAnsi" w:hAnsiTheme="majorHAnsi" w:cstheme="majorHAnsi"/>
          <w:i/>
          <w:iCs/>
        </w:rPr>
        <w:t>issues</w:t>
      </w:r>
      <w:r w:rsidR="00C954DB" w:rsidRPr="00E30BD4">
        <w:rPr>
          <w:rFonts w:asciiTheme="majorHAnsi" w:hAnsiTheme="majorHAnsi" w:cstheme="majorHAnsi"/>
          <w:i/>
          <w:iCs/>
        </w:rPr>
        <w:t xml:space="preserve"> and </w:t>
      </w:r>
      <w:r w:rsidR="000E2DB8" w:rsidRPr="00E30BD4">
        <w:rPr>
          <w:rFonts w:asciiTheme="majorHAnsi" w:hAnsiTheme="majorHAnsi" w:cstheme="majorHAnsi"/>
          <w:i/>
          <w:iCs/>
        </w:rPr>
        <w:t xml:space="preserve">policy </w:t>
      </w:r>
      <w:r w:rsidR="00986DC6" w:rsidRPr="00E30BD4">
        <w:rPr>
          <w:rFonts w:asciiTheme="majorHAnsi" w:hAnsiTheme="majorHAnsi" w:cstheme="majorHAnsi"/>
        </w:rPr>
        <w:t>(</w:t>
      </w:r>
      <w:r w:rsidR="00034A87" w:rsidRPr="00E30BD4">
        <w:rPr>
          <w:rFonts w:asciiTheme="majorHAnsi" w:hAnsiTheme="majorHAnsi" w:cstheme="majorHAnsi"/>
        </w:rPr>
        <w:t xml:space="preserve">see Evans </w:t>
      </w:r>
      <w:r w:rsidR="003C4C36" w:rsidRPr="00E30BD4">
        <w:rPr>
          <w:rFonts w:asciiTheme="majorHAnsi" w:hAnsiTheme="majorHAnsi" w:cstheme="majorHAnsi"/>
        </w:rPr>
        <w:t>2003; Hetherington</w:t>
      </w:r>
      <w:r w:rsidR="00BC34FE" w:rsidRPr="00E30BD4">
        <w:rPr>
          <w:rFonts w:asciiTheme="majorHAnsi" w:hAnsiTheme="majorHAnsi" w:cstheme="majorHAnsi"/>
        </w:rPr>
        <w:t xml:space="preserve"> 2009</w:t>
      </w:r>
      <w:r w:rsidR="00E604DD" w:rsidRPr="00E30BD4">
        <w:rPr>
          <w:rFonts w:asciiTheme="majorHAnsi" w:hAnsiTheme="majorHAnsi" w:cstheme="majorHAnsi"/>
        </w:rPr>
        <w:t xml:space="preserve">; </w:t>
      </w:r>
      <w:proofErr w:type="spellStart"/>
      <w:r w:rsidR="00E604DD" w:rsidRPr="00E30BD4">
        <w:rPr>
          <w:rFonts w:asciiTheme="majorHAnsi" w:hAnsiTheme="majorHAnsi" w:cstheme="majorHAnsi"/>
        </w:rPr>
        <w:t>Levendusky</w:t>
      </w:r>
      <w:proofErr w:type="spellEnd"/>
      <w:r w:rsidR="00E604DD" w:rsidRPr="00E30BD4">
        <w:rPr>
          <w:rFonts w:asciiTheme="majorHAnsi" w:hAnsiTheme="majorHAnsi" w:cstheme="majorHAnsi"/>
        </w:rPr>
        <w:t xml:space="preserve"> 2009</w:t>
      </w:r>
      <w:r w:rsidR="001C5BCA" w:rsidRPr="00E30BD4">
        <w:rPr>
          <w:rFonts w:asciiTheme="majorHAnsi" w:hAnsiTheme="majorHAnsi" w:cstheme="majorHAnsi"/>
        </w:rPr>
        <w:t>; Mason 2018</w:t>
      </w:r>
      <w:r w:rsidR="00986DC6" w:rsidRPr="00E30BD4">
        <w:rPr>
          <w:rFonts w:asciiTheme="majorHAnsi" w:hAnsiTheme="majorHAnsi" w:cstheme="majorHAnsi"/>
        </w:rPr>
        <w:t>)</w:t>
      </w:r>
      <w:r w:rsidR="00873FC0" w:rsidRPr="00E30BD4">
        <w:rPr>
          <w:rFonts w:asciiTheme="majorHAnsi" w:hAnsiTheme="majorHAnsi" w:cstheme="majorHAnsi"/>
        </w:rPr>
        <w:t>.</w:t>
      </w:r>
    </w:p>
    <w:p w14:paraId="32226772" w14:textId="595191DA" w:rsidR="00E604DD" w:rsidRPr="00E30BD4" w:rsidRDefault="00E604DD" w:rsidP="00E30BD4">
      <w:pPr>
        <w:jc w:val="both"/>
        <w:rPr>
          <w:rFonts w:asciiTheme="majorHAnsi" w:hAnsiTheme="majorHAnsi" w:cstheme="majorHAnsi"/>
        </w:rPr>
      </w:pPr>
    </w:p>
    <w:p w14:paraId="1EA496B0" w14:textId="64F4AC08" w:rsidR="004160D5" w:rsidRPr="00E30BD4" w:rsidRDefault="000927C2" w:rsidP="00E30BD4">
      <w:pPr>
        <w:jc w:val="both"/>
        <w:rPr>
          <w:rFonts w:asciiTheme="majorHAnsi" w:hAnsiTheme="majorHAnsi" w:cstheme="majorHAnsi"/>
        </w:rPr>
      </w:pPr>
      <w:r w:rsidRPr="00E30BD4">
        <w:rPr>
          <w:rFonts w:asciiTheme="majorHAnsi" w:hAnsiTheme="majorHAnsi" w:cstheme="majorHAnsi"/>
        </w:rPr>
        <w:t>Notwithstanding slight operational differences, definitions of issue polarization are in tolerably agreement.</w:t>
      </w:r>
      <w:r w:rsidR="00995228" w:rsidRPr="00E30BD4">
        <w:rPr>
          <w:rFonts w:asciiTheme="majorHAnsi" w:hAnsiTheme="majorHAnsi" w:cstheme="majorHAnsi"/>
        </w:rPr>
        <w:t xml:space="preserve"> </w:t>
      </w:r>
      <w:r w:rsidR="00E0781E" w:rsidRPr="00E30BD4">
        <w:rPr>
          <w:rFonts w:asciiTheme="majorHAnsi" w:hAnsiTheme="majorHAnsi" w:cstheme="majorHAnsi"/>
        </w:rPr>
        <w:t>I</w:t>
      </w:r>
      <w:r w:rsidR="00C3309B" w:rsidRPr="00E30BD4">
        <w:rPr>
          <w:rFonts w:asciiTheme="majorHAnsi" w:hAnsiTheme="majorHAnsi" w:cstheme="majorHAnsi"/>
        </w:rPr>
        <w:t xml:space="preserve">ssue polarization </w:t>
      </w:r>
      <w:r w:rsidR="00FE1CE1" w:rsidRPr="00E30BD4">
        <w:rPr>
          <w:rFonts w:asciiTheme="majorHAnsi" w:hAnsiTheme="majorHAnsi" w:cstheme="majorHAnsi"/>
        </w:rPr>
        <w:t>is</w:t>
      </w:r>
      <w:r w:rsidR="00EB642D" w:rsidRPr="00E30BD4">
        <w:rPr>
          <w:rFonts w:asciiTheme="majorHAnsi" w:hAnsiTheme="majorHAnsi" w:cstheme="majorHAnsi"/>
        </w:rPr>
        <w:t xml:space="preserve"> </w:t>
      </w:r>
      <w:r w:rsidR="00710E4B" w:rsidRPr="00E30BD4">
        <w:rPr>
          <w:rFonts w:asciiTheme="majorHAnsi" w:hAnsiTheme="majorHAnsi" w:cstheme="majorHAnsi"/>
        </w:rPr>
        <w:t xml:space="preserve">described </w:t>
      </w:r>
      <w:r w:rsidR="00B34BAE" w:rsidRPr="00E30BD4">
        <w:rPr>
          <w:rFonts w:asciiTheme="majorHAnsi" w:hAnsiTheme="majorHAnsi" w:cstheme="majorHAnsi"/>
        </w:rPr>
        <w:t xml:space="preserve">as a </w:t>
      </w:r>
      <w:r w:rsidR="00CD4AC8">
        <w:rPr>
          <w:rFonts w:asciiTheme="majorHAnsi" w:hAnsiTheme="majorHAnsi" w:cstheme="majorHAnsi"/>
        </w:rPr>
        <w:t>bimodal</w:t>
      </w:r>
      <w:r w:rsidR="00FE1CE1" w:rsidRPr="00E30BD4">
        <w:rPr>
          <w:rFonts w:asciiTheme="majorHAnsi" w:hAnsiTheme="majorHAnsi" w:cstheme="majorHAnsi"/>
        </w:rPr>
        <w:t xml:space="preserve"> </w:t>
      </w:r>
      <w:r w:rsidR="00B34BAE" w:rsidRPr="00E30BD4">
        <w:rPr>
          <w:rFonts w:asciiTheme="majorHAnsi" w:hAnsiTheme="majorHAnsi" w:cstheme="majorHAnsi"/>
        </w:rPr>
        <w:t xml:space="preserve">distribution of voter preferences </w:t>
      </w:r>
      <w:r w:rsidR="009907D6" w:rsidRPr="00E30BD4">
        <w:rPr>
          <w:rFonts w:asciiTheme="majorHAnsi" w:hAnsiTheme="majorHAnsi" w:cstheme="majorHAnsi"/>
        </w:rPr>
        <w:t xml:space="preserve">with two peaks at the poles and a valley at the median. </w:t>
      </w:r>
      <w:r w:rsidR="00111C93" w:rsidRPr="00E30BD4">
        <w:rPr>
          <w:rFonts w:asciiTheme="majorHAnsi" w:hAnsiTheme="majorHAnsi" w:cstheme="majorHAnsi"/>
        </w:rPr>
        <w:t xml:space="preserve">In other words, </w:t>
      </w:r>
      <w:r w:rsidR="00126F31" w:rsidRPr="00E30BD4">
        <w:rPr>
          <w:rFonts w:asciiTheme="majorHAnsi" w:hAnsiTheme="majorHAnsi" w:cstheme="majorHAnsi"/>
        </w:rPr>
        <w:t xml:space="preserve">voters are more populated on the extremes </w:t>
      </w:r>
      <w:r w:rsidR="002459A9" w:rsidRPr="00E30BD4">
        <w:rPr>
          <w:rFonts w:asciiTheme="majorHAnsi" w:hAnsiTheme="majorHAnsi" w:cstheme="majorHAnsi"/>
        </w:rPr>
        <w:t>and are</w:t>
      </w:r>
      <w:r w:rsidR="00126F31" w:rsidRPr="00E30BD4">
        <w:rPr>
          <w:rFonts w:asciiTheme="majorHAnsi" w:hAnsiTheme="majorHAnsi" w:cstheme="majorHAnsi"/>
        </w:rPr>
        <w:t xml:space="preserve"> less moderate </w:t>
      </w:r>
      <w:r w:rsidR="00E0781E" w:rsidRPr="00E30BD4">
        <w:rPr>
          <w:rFonts w:asciiTheme="majorHAnsi" w:hAnsiTheme="majorHAnsi" w:cstheme="majorHAnsi"/>
        </w:rPr>
        <w:t xml:space="preserve">(DiMaggio, </w:t>
      </w:r>
      <w:proofErr w:type="gramStart"/>
      <w:r w:rsidR="00E0781E" w:rsidRPr="00E30BD4">
        <w:rPr>
          <w:rFonts w:asciiTheme="majorHAnsi" w:hAnsiTheme="majorHAnsi" w:cstheme="majorHAnsi"/>
        </w:rPr>
        <w:t>Evans</w:t>
      </w:r>
      <w:proofErr w:type="gramEnd"/>
      <w:r w:rsidR="00E0781E" w:rsidRPr="00E30BD4">
        <w:rPr>
          <w:rFonts w:asciiTheme="majorHAnsi" w:hAnsiTheme="majorHAnsi" w:cstheme="majorHAnsi"/>
        </w:rPr>
        <w:t xml:space="preserve"> and Bryson 1996)</w:t>
      </w:r>
      <w:r w:rsidR="00A23FD5" w:rsidRPr="00E30BD4">
        <w:rPr>
          <w:rFonts w:asciiTheme="majorHAnsi" w:hAnsiTheme="majorHAnsi" w:cstheme="majorHAnsi"/>
        </w:rPr>
        <w:t xml:space="preserve">. </w:t>
      </w:r>
    </w:p>
    <w:p w14:paraId="42BEEE2B" w14:textId="77777777" w:rsidR="004160D5" w:rsidRPr="00E30BD4" w:rsidRDefault="004160D5" w:rsidP="00E30BD4">
      <w:pPr>
        <w:jc w:val="both"/>
        <w:rPr>
          <w:rFonts w:asciiTheme="majorHAnsi" w:hAnsiTheme="majorHAnsi" w:cstheme="majorHAnsi"/>
        </w:rPr>
      </w:pPr>
    </w:p>
    <w:p w14:paraId="198AF429" w14:textId="7C0EF558" w:rsidR="00B43974" w:rsidRPr="00E30BD4" w:rsidRDefault="00D431CB" w:rsidP="00E30BD4">
      <w:pPr>
        <w:jc w:val="both"/>
        <w:rPr>
          <w:rFonts w:asciiTheme="majorHAnsi" w:hAnsiTheme="majorHAnsi" w:cstheme="majorHAnsi"/>
        </w:rPr>
      </w:pPr>
      <w:r w:rsidRPr="00E30BD4">
        <w:rPr>
          <w:rFonts w:asciiTheme="majorHAnsi" w:hAnsiTheme="majorHAnsi" w:cstheme="majorHAnsi"/>
        </w:rPr>
        <w:t xml:space="preserve">I </w:t>
      </w:r>
      <w:r w:rsidR="00525CA2" w:rsidRPr="00E30BD4">
        <w:rPr>
          <w:rFonts w:asciiTheme="majorHAnsi" w:hAnsiTheme="majorHAnsi" w:cstheme="majorHAnsi"/>
        </w:rPr>
        <w:t>relax</w:t>
      </w:r>
      <w:r w:rsidRPr="00E30BD4">
        <w:rPr>
          <w:rFonts w:asciiTheme="majorHAnsi" w:hAnsiTheme="majorHAnsi" w:cstheme="majorHAnsi"/>
        </w:rPr>
        <w:t xml:space="preserve"> the </w:t>
      </w:r>
      <w:r w:rsidR="00531BF0" w:rsidRPr="00E30BD4">
        <w:rPr>
          <w:rFonts w:asciiTheme="majorHAnsi" w:hAnsiTheme="majorHAnsi" w:cstheme="majorHAnsi"/>
        </w:rPr>
        <w:t>above</w:t>
      </w:r>
      <w:r w:rsidR="003871E0" w:rsidRPr="00E30BD4">
        <w:rPr>
          <w:rFonts w:asciiTheme="majorHAnsi" w:hAnsiTheme="majorHAnsi" w:cstheme="majorHAnsi"/>
        </w:rPr>
        <w:t xml:space="preserve"> definition</w:t>
      </w:r>
      <w:r w:rsidR="00072A41" w:rsidRPr="00E30BD4">
        <w:rPr>
          <w:rFonts w:asciiTheme="majorHAnsi" w:hAnsiTheme="majorHAnsi" w:cstheme="majorHAnsi"/>
        </w:rPr>
        <w:t xml:space="preserve"> following </w:t>
      </w:r>
      <w:r w:rsidR="00072A41" w:rsidRPr="00E30BD4">
        <w:rPr>
          <w:rFonts w:asciiTheme="majorHAnsi" w:hAnsiTheme="majorHAnsi" w:cstheme="majorHAnsi"/>
        </w:rPr>
        <w:t>Hetherington (2009)</w:t>
      </w:r>
      <w:r w:rsidR="008C360C" w:rsidRPr="00E30BD4">
        <w:rPr>
          <w:rFonts w:asciiTheme="majorHAnsi" w:hAnsiTheme="majorHAnsi" w:cstheme="majorHAnsi"/>
        </w:rPr>
        <w:t xml:space="preserve">. </w:t>
      </w:r>
      <w:r w:rsidR="00FE6277" w:rsidRPr="00E30BD4">
        <w:rPr>
          <w:rFonts w:asciiTheme="majorHAnsi" w:hAnsiTheme="majorHAnsi" w:cstheme="majorHAnsi"/>
        </w:rPr>
        <w:t>I</w:t>
      </w:r>
      <w:r w:rsidR="009D1744" w:rsidRPr="00E30BD4">
        <w:rPr>
          <w:rFonts w:asciiTheme="majorHAnsi" w:hAnsiTheme="majorHAnsi" w:cstheme="majorHAnsi"/>
        </w:rPr>
        <w:t>ssue polarization does not require absolute</w:t>
      </w:r>
      <w:r w:rsidR="000A2D8C" w:rsidRPr="00E30BD4">
        <w:rPr>
          <w:rFonts w:asciiTheme="majorHAnsi" w:hAnsiTheme="majorHAnsi" w:cstheme="majorHAnsi"/>
        </w:rPr>
        <w:t xml:space="preserve"> extremity</w:t>
      </w:r>
      <w:r w:rsidR="009D1744" w:rsidRPr="00E30BD4">
        <w:rPr>
          <w:rFonts w:asciiTheme="majorHAnsi" w:hAnsiTheme="majorHAnsi" w:cstheme="majorHAnsi"/>
        </w:rPr>
        <w:t xml:space="preserve">, but rather </w:t>
      </w:r>
      <w:r w:rsidR="00DE35A0" w:rsidRPr="00E30BD4">
        <w:rPr>
          <w:rFonts w:asciiTheme="majorHAnsi" w:hAnsiTheme="majorHAnsi" w:cstheme="majorHAnsi"/>
        </w:rPr>
        <w:t xml:space="preserve">the </w:t>
      </w:r>
      <w:r w:rsidR="009D1744" w:rsidRPr="00E30BD4">
        <w:rPr>
          <w:rFonts w:asciiTheme="majorHAnsi" w:hAnsiTheme="majorHAnsi" w:cstheme="majorHAnsi"/>
        </w:rPr>
        <w:t xml:space="preserve">relative extremity of preferences. </w:t>
      </w:r>
      <w:r w:rsidR="00794AA8" w:rsidRPr="00E30BD4">
        <w:rPr>
          <w:rFonts w:asciiTheme="majorHAnsi" w:hAnsiTheme="majorHAnsi" w:cstheme="majorHAnsi"/>
        </w:rPr>
        <w:t xml:space="preserve">Absolute extremity assumes that the peaks are at the </w:t>
      </w:r>
      <w:r w:rsidR="008650AA" w:rsidRPr="00E30BD4">
        <w:rPr>
          <w:rFonts w:asciiTheme="majorHAnsi" w:hAnsiTheme="majorHAnsi" w:cstheme="majorHAnsi"/>
        </w:rPr>
        <w:t>poles of the</w:t>
      </w:r>
      <w:r w:rsidR="00043AB0" w:rsidRPr="00E30BD4">
        <w:rPr>
          <w:rFonts w:asciiTheme="majorHAnsi" w:hAnsiTheme="majorHAnsi" w:cstheme="majorHAnsi"/>
        </w:rPr>
        <w:t xml:space="preserve"> left-right dimension</w:t>
      </w:r>
      <w:r w:rsidR="0003350B" w:rsidRPr="00E30BD4">
        <w:rPr>
          <w:rFonts w:asciiTheme="majorHAnsi" w:hAnsiTheme="majorHAnsi" w:cstheme="majorHAnsi"/>
        </w:rPr>
        <w:t xml:space="preserve">. </w:t>
      </w:r>
      <w:r w:rsidR="003014DD" w:rsidRPr="00E30BD4">
        <w:rPr>
          <w:rFonts w:asciiTheme="majorHAnsi" w:hAnsiTheme="majorHAnsi" w:cstheme="majorHAnsi"/>
        </w:rPr>
        <w:t>However</w:t>
      </w:r>
      <w:r w:rsidR="00AC7A4B" w:rsidRPr="00E30BD4">
        <w:rPr>
          <w:rFonts w:asciiTheme="majorHAnsi" w:hAnsiTheme="majorHAnsi" w:cstheme="majorHAnsi"/>
        </w:rPr>
        <w:t xml:space="preserve">, the peaks </w:t>
      </w:r>
      <w:r w:rsidR="00902C52" w:rsidRPr="00E30BD4">
        <w:rPr>
          <w:rFonts w:asciiTheme="majorHAnsi" w:hAnsiTheme="majorHAnsi" w:cstheme="majorHAnsi"/>
        </w:rPr>
        <w:t>can be relatively extreme</w:t>
      </w:r>
      <w:r w:rsidR="00280547" w:rsidRPr="00E30BD4">
        <w:rPr>
          <w:rFonts w:asciiTheme="majorHAnsi" w:hAnsiTheme="majorHAnsi" w:cstheme="majorHAnsi"/>
        </w:rPr>
        <w:t xml:space="preserve"> where they are indeed separated by a plain</w:t>
      </w:r>
      <w:r w:rsidR="0076748B" w:rsidRPr="00E30BD4">
        <w:rPr>
          <w:rFonts w:asciiTheme="majorHAnsi" w:hAnsiTheme="majorHAnsi" w:cstheme="majorHAnsi"/>
        </w:rPr>
        <w:t xml:space="preserve">, but not </w:t>
      </w:r>
      <w:r w:rsidR="00196C95" w:rsidRPr="00E30BD4">
        <w:rPr>
          <w:rFonts w:asciiTheme="majorHAnsi" w:hAnsiTheme="majorHAnsi" w:cstheme="majorHAnsi"/>
        </w:rPr>
        <w:t xml:space="preserve">necessarily </w:t>
      </w:r>
      <w:r w:rsidR="00043AB0" w:rsidRPr="00E30BD4">
        <w:rPr>
          <w:rFonts w:asciiTheme="majorHAnsi" w:hAnsiTheme="majorHAnsi" w:cstheme="majorHAnsi"/>
        </w:rPr>
        <w:t>at</w:t>
      </w:r>
      <w:r w:rsidR="007504AA" w:rsidRPr="00E30BD4">
        <w:rPr>
          <w:rFonts w:asciiTheme="majorHAnsi" w:hAnsiTheme="majorHAnsi" w:cstheme="majorHAnsi"/>
        </w:rPr>
        <w:t xml:space="preserve"> the far-ends of the dimension. </w:t>
      </w:r>
      <w:r w:rsidR="00A13D8D" w:rsidRPr="00E30BD4">
        <w:rPr>
          <w:rFonts w:asciiTheme="majorHAnsi" w:hAnsiTheme="majorHAnsi" w:cstheme="majorHAnsi"/>
        </w:rPr>
        <w:t>The peaks need not to have substantive difference of means</w:t>
      </w:r>
      <w:r w:rsidR="005B39E6" w:rsidRPr="00E30BD4">
        <w:rPr>
          <w:rFonts w:asciiTheme="majorHAnsi" w:hAnsiTheme="majorHAnsi" w:cstheme="majorHAnsi"/>
        </w:rPr>
        <w:t>, but only be bimodal.</w:t>
      </w:r>
      <w:r w:rsidR="00E66E3D" w:rsidRPr="00E30BD4">
        <w:rPr>
          <w:rFonts w:asciiTheme="majorHAnsi" w:hAnsiTheme="majorHAnsi" w:cstheme="majorHAnsi"/>
        </w:rPr>
        <w:t xml:space="preserve"> This is an important </w:t>
      </w:r>
      <w:r w:rsidR="000B2B8F" w:rsidRPr="00E30BD4">
        <w:rPr>
          <w:rFonts w:asciiTheme="majorHAnsi" w:hAnsiTheme="majorHAnsi" w:cstheme="majorHAnsi"/>
        </w:rPr>
        <w:t xml:space="preserve">conceptual adjustment </w:t>
      </w:r>
      <w:r w:rsidR="0036640A" w:rsidRPr="00E30BD4">
        <w:rPr>
          <w:rFonts w:asciiTheme="majorHAnsi" w:hAnsiTheme="majorHAnsi" w:cstheme="majorHAnsi"/>
        </w:rPr>
        <w:t xml:space="preserve">because it makes no assumptions on the meaning of extremity. </w:t>
      </w:r>
      <w:r w:rsidR="0078337A" w:rsidRPr="00E30BD4">
        <w:rPr>
          <w:rFonts w:asciiTheme="majorHAnsi" w:hAnsiTheme="majorHAnsi" w:cstheme="majorHAnsi"/>
        </w:rPr>
        <w:t xml:space="preserve">How different do the means of the peaks need to be to claim mass polarization? </w:t>
      </w:r>
      <w:r w:rsidR="00712FA4" w:rsidRPr="00E30BD4">
        <w:rPr>
          <w:rFonts w:asciiTheme="majorHAnsi" w:hAnsiTheme="majorHAnsi" w:cstheme="majorHAnsi"/>
        </w:rPr>
        <w:t xml:space="preserve">There is indeed a lack of agreement among scholars </w:t>
      </w:r>
      <w:r w:rsidR="00323B18" w:rsidRPr="00E30BD4">
        <w:rPr>
          <w:rFonts w:asciiTheme="majorHAnsi" w:hAnsiTheme="majorHAnsi" w:cstheme="majorHAnsi"/>
        </w:rPr>
        <w:t>on</w:t>
      </w:r>
      <w:r w:rsidR="00FB0697" w:rsidRPr="00E30BD4">
        <w:rPr>
          <w:rFonts w:asciiTheme="majorHAnsi" w:hAnsiTheme="majorHAnsi" w:cstheme="majorHAnsi"/>
        </w:rPr>
        <w:t xml:space="preserve"> how </w:t>
      </w:r>
      <w:r w:rsidR="00FB0697" w:rsidRPr="00E30BD4">
        <w:rPr>
          <w:rFonts w:asciiTheme="majorHAnsi" w:hAnsiTheme="majorHAnsi" w:cstheme="majorHAnsi"/>
          <w:i/>
          <w:iCs/>
        </w:rPr>
        <w:t xml:space="preserve">extreme </w:t>
      </w:r>
      <w:r w:rsidR="00A07EA8" w:rsidRPr="00E30BD4">
        <w:rPr>
          <w:rFonts w:asciiTheme="majorHAnsi" w:hAnsiTheme="majorHAnsi" w:cstheme="majorHAnsi"/>
        </w:rPr>
        <w:t>voters need to be to contend mass polarization</w:t>
      </w:r>
      <w:r w:rsidR="00FB0697" w:rsidRPr="00E30BD4">
        <w:rPr>
          <w:rFonts w:asciiTheme="majorHAnsi" w:hAnsiTheme="majorHAnsi" w:cstheme="majorHAnsi"/>
        </w:rPr>
        <w:t xml:space="preserve">. </w:t>
      </w:r>
      <w:r w:rsidR="00E328C7" w:rsidRPr="00E30BD4">
        <w:rPr>
          <w:rFonts w:asciiTheme="majorHAnsi" w:hAnsiTheme="majorHAnsi" w:cstheme="majorHAnsi"/>
        </w:rPr>
        <w:t xml:space="preserve">This is </w:t>
      </w:r>
      <w:r w:rsidR="001406EB" w:rsidRPr="00E30BD4">
        <w:rPr>
          <w:rFonts w:asciiTheme="majorHAnsi" w:hAnsiTheme="majorHAnsi" w:cstheme="majorHAnsi"/>
        </w:rPr>
        <w:t xml:space="preserve">a </w:t>
      </w:r>
      <w:r w:rsidR="00450F00" w:rsidRPr="00E30BD4">
        <w:rPr>
          <w:rFonts w:asciiTheme="majorHAnsi" w:hAnsiTheme="majorHAnsi" w:cstheme="majorHAnsi"/>
        </w:rPr>
        <w:t xml:space="preserve">difficult </w:t>
      </w:r>
      <w:r w:rsidR="00AB5AC0" w:rsidRPr="00E30BD4">
        <w:rPr>
          <w:rFonts w:asciiTheme="majorHAnsi" w:hAnsiTheme="majorHAnsi" w:cstheme="majorHAnsi"/>
        </w:rPr>
        <w:t xml:space="preserve">conceptual decision to make </w:t>
      </w:r>
      <w:r w:rsidR="00896F37" w:rsidRPr="00E30BD4">
        <w:rPr>
          <w:rFonts w:asciiTheme="majorHAnsi" w:hAnsiTheme="majorHAnsi" w:cstheme="majorHAnsi"/>
        </w:rPr>
        <w:t xml:space="preserve">and </w:t>
      </w:r>
      <w:r w:rsidR="0089577B" w:rsidRPr="00E30BD4">
        <w:rPr>
          <w:rFonts w:asciiTheme="majorHAnsi" w:hAnsiTheme="majorHAnsi" w:cstheme="majorHAnsi"/>
        </w:rPr>
        <w:t xml:space="preserve">partially </w:t>
      </w:r>
      <w:r w:rsidR="007327DA" w:rsidRPr="00E30BD4">
        <w:rPr>
          <w:rFonts w:asciiTheme="majorHAnsi" w:hAnsiTheme="majorHAnsi" w:cstheme="majorHAnsi"/>
        </w:rPr>
        <w:t xml:space="preserve">explains </w:t>
      </w:r>
      <w:r w:rsidR="00896F37" w:rsidRPr="00E30BD4">
        <w:rPr>
          <w:rFonts w:asciiTheme="majorHAnsi" w:hAnsiTheme="majorHAnsi" w:cstheme="majorHAnsi"/>
        </w:rPr>
        <w:t xml:space="preserve">the empirical disagreement on whether the masses have become polarized. </w:t>
      </w:r>
    </w:p>
    <w:p w14:paraId="64E72076" w14:textId="11D53380" w:rsidR="00C35357" w:rsidRPr="00E30BD4" w:rsidRDefault="00C35357" w:rsidP="00E30BD4">
      <w:pPr>
        <w:jc w:val="both"/>
        <w:rPr>
          <w:rFonts w:asciiTheme="majorHAnsi" w:hAnsiTheme="majorHAnsi" w:cstheme="majorHAnsi"/>
        </w:rPr>
      </w:pPr>
    </w:p>
    <w:p w14:paraId="3B2566CE" w14:textId="7038474D" w:rsidR="00C35357" w:rsidRPr="00E30BD4" w:rsidRDefault="00C35357" w:rsidP="00E30BD4">
      <w:pPr>
        <w:jc w:val="both"/>
        <w:rPr>
          <w:rFonts w:asciiTheme="majorHAnsi" w:hAnsiTheme="majorHAnsi" w:cstheme="majorHAnsi"/>
        </w:rPr>
      </w:pPr>
      <w:r w:rsidRPr="00E30BD4">
        <w:rPr>
          <w:rFonts w:asciiTheme="majorHAnsi" w:hAnsiTheme="majorHAnsi" w:cstheme="majorHAnsi"/>
        </w:rPr>
        <w:t xml:space="preserve">In brief, </w:t>
      </w:r>
      <w:r w:rsidR="001F7319" w:rsidRPr="00E30BD4">
        <w:rPr>
          <w:rFonts w:asciiTheme="majorHAnsi" w:hAnsiTheme="majorHAnsi" w:cstheme="majorHAnsi"/>
        </w:rPr>
        <w:t xml:space="preserve">mass polarization </w:t>
      </w:r>
      <w:r w:rsidR="00AC722E" w:rsidRPr="00E30BD4">
        <w:rPr>
          <w:rFonts w:asciiTheme="majorHAnsi" w:hAnsiTheme="majorHAnsi" w:cstheme="majorHAnsi"/>
        </w:rPr>
        <w:t>contends</w:t>
      </w:r>
      <w:r w:rsidR="007106C7" w:rsidRPr="00E30BD4">
        <w:rPr>
          <w:rFonts w:asciiTheme="majorHAnsi" w:hAnsiTheme="majorHAnsi" w:cstheme="majorHAnsi"/>
        </w:rPr>
        <w:t xml:space="preserve"> that the electorate</w:t>
      </w:r>
      <w:r w:rsidR="00945021" w:rsidRPr="00E30BD4">
        <w:rPr>
          <w:rFonts w:asciiTheme="majorHAnsi" w:hAnsiTheme="majorHAnsi" w:cstheme="majorHAnsi"/>
        </w:rPr>
        <w:t xml:space="preserve"> has followed elites in growing disagreement about policy issues. </w:t>
      </w:r>
      <w:r w:rsidR="00A2768A" w:rsidRPr="00E30BD4">
        <w:rPr>
          <w:rFonts w:asciiTheme="majorHAnsi" w:hAnsiTheme="majorHAnsi" w:cstheme="majorHAnsi"/>
        </w:rPr>
        <w:t>I now turn t</w:t>
      </w:r>
      <w:r w:rsidR="009220C6" w:rsidRPr="00E30BD4">
        <w:rPr>
          <w:rFonts w:asciiTheme="majorHAnsi" w:hAnsiTheme="majorHAnsi" w:cstheme="majorHAnsi"/>
        </w:rPr>
        <w:t xml:space="preserve">o </w:t>
      </w:r>
      <w:r w:rsidR="009D5393" w:rsidRPr="00E30BD4">
        <w:rPr>
          <w:rFonts w:asciiTheme="majorHAnsi" w:hAnsiTheme="majorHAnsi" w:cstheme="majorHAnsi"/>
        </w:rPr>
        <w:t xml:space="preserve">the </w:t>
      </w:r>
      <w:r w:rsidR="009220C6" w:rsidRPr="00E30BD4">
        <w:rPr>
          <w:rFonts w:asciiTheme="majorHAnsi" w:hAnsiTheme="majorHAnsi" w:cstheme="majorHAnsi"/>
        </w:rPr>
        <w:t xml:space="preserve">empirical debate </w:t>
      </w:r>
      <w:r w:rsidR="009D5393" w:rsidRPr="00E30BD4">
        <w:rPr>
          <w:rFonts w:asciiTheme="majorHAnsi" w:hAnsiTheme="majorHAnsi" w:cstheme="majorHAnsi"/>
        </w:rPr>
        <w:t xml:space="preserve">over the </w:t>
      </w:r>
      <w:r w:rsidR="00494739" w:rsidRPr="00E30BD4">
        <w:rPr>
          <w:rFonts w:asciiTheme="majorHAnsi" w:hAnsiTheme="majorHAnsi" w:cstheme="majorHAnsi"/>
        </w:rPr>
        <w:t xml:space="preserve">level and measure of polarization. </w:t>
      </w:r>
    </w:p>
    <w:p w14:paraId="0E25F0DC" w14:textId="39EF381D" w:rsidR="0079474B" w:rsidRPr="00E30BD4" w:rsidRDefault="0079474B" w:rsidP="00E30BD4">
      <w:pPr>
        <w:jc w:val="both"/>
        <w:rPr>
          <w:rFonts w:asciiTheme="majorHAnsi" w:hAnsiTheme="majorHAnsi" w:cstheme="majorHAnsi"/>
        </w:rPr>
      </w:pPr>
    </w:p>
    <w:p w14:paraId="29487BFD" w14:textId="5CC96F60" w:rsidR="00E17DC8" w:rsidRPr="00E30BD4" w:rsidRDefault="00E17DC8" w:rsidP="00E30BD4">
      <w:pPr>
        <w:jc w:val="both"/>
        <w:rPr>
          <w:rFonts w:asciiTheme="majorHAnsi" w:hAnsiTheme="majorHAnsi" w:cstheme="majorHAnsi"/>
        </w:rPr>
      </w:pPr>
    </w:p>
    <w:p w14:paraId="36C2A73E" w14:textId="317E94A8" w:rsidR="00E17DC8" w:rsidRPr="00E30BD4" w:rsidRDefault="00E17DC8" w:rsidP="00E30BD4">
      <w:pPr>
        <w:jc w:val="both"/>
        <w:rPr>
          <w:rFonts w:asciiTheme="majorHAnsi" w:hAnsiTheme="majorHAnsi" w:cstheme="majorHAnsi"/>
          <w:i/>
          <w:iCs/>
          <w:u w:val="single"/>
        </w:rPr>
      </w:pPr>
      <w:r w:rsidRPr="00E30BD4">
        <w:rPr>
          <w:rFonts w:asciiTheme="majorHAnsi" w:hAnsiTheme="majorHAnsi" w:cstheme="majorHAnsi"/>
          <w:i/>
          <w:iCs/>
          <w:u w:val="single"/>
        </w:rPr>
        <w:t>Empirical disagreement</w:t>
      </w:r>
      <w:r w:rsidR="003216A7" w:rsidRPr="00E30BD4">
        <w:rPr>
          <w:rFonts w:asciiTheme="majorHAnsi" w:hAnsiTheme="majorHAnsi" w:cstheme="majorHAnsi"/>
          <w:i/>
          <w:iCs/>
          <w:u w:val="single"/>
        </w:rPr>
        <w:t>: Measurement and time</w:t>
      </w:r>
    </w:p>
    <w:p w14:paraId="691EEACB" w14:textId="6C1175CF" w:rsidR="0088605E" w:rsidRPr="00E30BD4" w:rsidRDefault="001B27DD" w:rsidP="00E30BD4">
      <w:pPr>
        <w:jc w:val="both"/>
        <w:rPr>
          <w:rFonts w:asciiTheme="majorHAnsi" w:hAnsiTheme="majorHAnsi" w:cstheme="majorHAnsi"/>
        </w:rPr>
      </w:pPr>
      <w:r w:rsidRPr="00E30BD4">
        <w:rPr>
          <w:rFonts w:asciiTheme="majorHAnsi" w:hAnsiTheme="majorHAnsi" w:cstheme="majorHAnsi"/>
        </w:rPr>
        <w:t>Ample</w:t>
      </w:r>
      <w:r w:rsidR="0088605E" w:rsidRPr="00E30BD4">
        <w:rPr>
          <w:rFonts w:asciiTheme="majorHAnsi" w:hAnsiTheme="majorHAnsi" w:cstheme="majorHAnsi"/>
        </w:rPr>
        <w:t xml:space="preserve"> </w:t>
      </w:r>
      <w:r w:rsidR="00196177" w:rsidRPr="00E30BD4">
        <w:rPr>
          <w:rFonts w:asciiTheme="majorHAnsi" w:hAnsiTheme="majorHAnsi" w:cstheme="majorHAnsi"/>
        </w:rPr>
        <w:t>scholarship</w:t>
      </w:r>
      <w:r w:rsidR="0088605E" w:rsidRPr="00E30BD4">
        <w:rPr>
          <w:rFonts w:asciiTheme="majorHAnsi" w:hAnsiTheme="majorHAnsi" w:cstheme="majorHAnsi"/>
        </w:rPr>
        <w:t xml:space="preserve"> provides </w:t>
      </w:r>
      <w:r w:rsidR="00E86A55" w:rsidRPr="00E30BD4">
        <w:rPr>
          <w:rFonts w:asciiTheme="majorHAnsi" w:hAnsiTheme="majorHAnsi" w:cstheme="majorHAnsi"/>
        </w:rPr>
        <w:t xml:space="preserve">empirical </w:t>
      </w:r>
      <w:r w:rsidR="0088605E" w:rsidRPr="00E30BD4">
        <w:rPr>
          <w:rFonts w:asciiTheme="majorHAnsi" w:hAnsiTheme="majorHAnsi" w:cstheme="majorHAnsi"/>
        </w:rPr>
        <w:t xml:space="preserve">evidence that the mass electorate has </w:t>
      </w:r>
      <w:r w:rsidR="004E51A0" w:rsidRPr="00E30BD4">
        <w:rPr>
          <w:rFonts w:asciiTheme="majorHAnsi" w:hAnsiTheme="majorHAnsi" w:cstheme="majorHAnsi"/>
        </w:rPr>
        <w:t>grown apart on political issues</w:t>
      </w:r>
      <w:r w:rsidR="0003404E" w:rsidRPr="00E30BD4">
        <w:rPr>
          <w:rFonts w:asciiTheme="majorHAnsi" w:hAnsiTheme="majorHAnsi" w:cstheme="majorHAnsi"/>
        </w:rPr>
        <w:t xml:space="preserve">. </w:t>
      </w:r>
      <w:r w:rsidR="002B635F" w:rsidRPr="00E30BD4">
        <w:rPr>
          <w:rFonts w:asciiTheme="majorHAnsi" w:hAnsiTheme="majorHAnsi" w:cstheme="majorHAnsi"/>
        </w:rPr>
        <w:t>They find that Americans</w:t>
      </w:r>
      <w:r w:rsidR="008127C4" w:rsidRPr="00E30BD4">
        <w:rPr>
          <w:rFonts w:asciiTheme="majorHAnsi" w:hAnsiTheme="majorHAnsi" w:cstheme="majorHAnsi"/>
        </w:rPr>
        <w:t xml:space="preserve"> are drifting away from the center to the poles of the ideological distribution</w:t>
      </w:r>
      <w:r w:rsidR="003C38AA" w:rsidRPr="00E30BD4">
        <w:rPr>
          <w:rFonts w:asciiTheme="majorHAnsi" w:hAnsiTheme="majorHAnsi" w:cstheme="majorHAnsi"/>
        </w:rPr>
        <w:t>. The electorate is populated by more ‘strong liberals’ and ‘strong conservatives’ at the expense of moderates</w:t>
      </w:r>
      <w:r w:rsidR="008127C4" w:rsidRPr="00E30BD4">
        <w:rPr>
          <w:rFonts w:asciiTheme="majorHAnsi" w:hAnsiTheme="majorHAnsi" w:cstheme="majorHAnsi"/>
        </w:rPr>
        <w:t xml:space="preserve"> (Abramowitz 2006</w:t>
      </w:r>
      <w:r w:rsidR="00F15C73" w:rsidRPr="00E30BD4">
        <w:rPr>
          <w:rFonts w:asciiTheme="majorHAnsi" w:hAnsiTheme="majorHAnsi" w:cstheme="majorHAnsi"/>
        </w:rPr>
        <w:t>, 2010</w:t>
      </w:r>
      <w:r w:rsidR="008127C4" w:rsidRPr="00E30BD4">
        <w:rPr>
          <w:rFonts w:asciiTheme="majorHAnsi" w:hAnsiTheme="majorHAnsi" w:cstheme="majorHAnsi"/>
        </w:rPr>
        <w:t xml:space="preserve">; Campbell 2006). </w:t>
      </w:r>
    </w:p>
    <w:p w14:paraId="7C4BDEAF" w14:textId="77777777" w:rsidR="000F0C44" w:rsidRPr="00E30BD4" w:rsidRDefault="000F0C44" w:rsidP="00E30BD4">
      <w:pPr>
        <w:jc w:val="both"/>
        <w:rPr>
          <w:rFonts w:asciiTheme="majorHAnsi" w:hAnsiTheme="majorHAnsi" w:cstheme="majorHAnsi"/>
        </w:rPr>
      </w:pPr>
    </w:p>
    <w:p w14:paraId="1AB24A42" w14:textId="2F3BBF7B" w:rsidR="00196177" w:rsidRPr="00E30BD4" w:rsidRDefault="00196177" w:rsidP="00E30BD4">
      <w:pPr>
        <w:jc w:val="both"/>
        <w:rPr>
          <w:rFonts w:asciiTheme="majorHAnsi" w:hAnsiTheme="majorHAnsi" w:cstheme="majorHAnsi"/>
        </w:rPr>
      </w:pPr>
      <w:r w:rsidRPr="00E30BD4">
        <w:rPr>
          <w:rFonts w:asciiTheme="majorHAnsi" w:hAnsiTheme="majorHAnsi" w:cstheme="majorHAnsi"/>
        </w:rPr>
        <w:t xml:space="preserve">Contrary to </w:t>
      </w:r>
      <w:proofErr w:type="gramStart"/>
      <w:r w:rsidRPr="00E30BD4">
        <w:rPr>
          <w:rFonts w:asciiTheme="majorHAnsi" w:hAnsiTheme="majorHAnsi" w:cstheme="majorHAnsi"/>
        </w:rPr>
        <w:t>these work</w:t>
      </w:r>
      <w:proofErr w:type="gramEnd"/>
      <w:r w:rsidRPr="00E30BD4">
        <w:rPr>
          <w:rFonts w:asciiTheme="majorHAnsi" w:hAnsiTheme="majorHAnsi" w:cstheme="majorHAnsi"/>
        </w:rPr>
        <w:t xml:space="preserve">, we </w:t>
      </w:r>
      <w:r w:rsidR="00A878A5" w:rsidRPr="00E30BD4">
        <w:rPr>
          <w:rFonts w:asciiTheme="majorHAnsi" w:hAnsiTheme="majorHAnsi" w:cstheme="majorHAnsi"/>
        </w:rPr>
        <w:t xml:space="preserve">also </w:t>
      </w:r>
      <w:r w:rsidRPr="00E30BD4">
        <w:rPr>
          <w:rFonts w:asciiTheme="majorHAnsi" w:hAnsiTheme="majorHAnsi" w:cstheme="majorHAnsi"/>
        </w:rPr>
        <w:t xml:space="preserve">find strong evidence of limited mass polarization. </w:t>
      </w:r>
      <w:r w:rsidR="00E12A1A" w:rsidRPr="00E30BD4">
        <w:rPr>
          <w:rFonts w:asciiTheme="majorHAnsi" w:hAnsiTheme="majorHAnsi" w:cstheme="majorHAnsi"/>
        </w:rPr>
        <w:t xml:space="preserve">Fiorina, </w:t>
      </w:r>
      <w:proofErr w:type="gramStart"/>
      <w:r w:rsidR="00E12A1A" w:rsidRPr="00E30BD4">
        <w:rPr>
          <w:rFonts w:asciiTheme="majorHAnsi" w:hAnsiTheme="majorHAnsi" w:cstheme="majorHAnsi"/>
        </w:rPr>
        <w:t>Abrams</w:t>
      </w:r>
      <w:proofErr w:type="gramEnd"/>
      <w:r w:rsidR="00E12A1A" w:rsidRPr="00E30BD4">
        <w:rPr>
          <w:rFonts w:asciiTheme="majorHAnsi" w:hAnsiTheme="majorHAnsi" w:cstheme="majorHAnsi"/>
        </w:rPr>
        <w:t xml:space="preserve"> and Pope (2005) </w:t>
      </w:r>
      <w:r w:rsidR="005E5484" w:rsidRPr="00E30BD4">
        <w:rPr>
          <w:rFonts w:asciiTheme="majorHAnsi" w:hAnsiTheme="majorHAnsi" w:cstheme="majorHAnsi"/>
        </w:rPr>
        <w:t xml:space="preserve">find </w:t>
      </w:r>
      <w:r w:rsidR="007B526A" w:rsidRPr="00E30BD4">
        <w:rPr>
          <w:rFonts w:asciiTheme="majorHAnsi" w:hAnsiTheme="majorHAnsi" w:cstheme="majorHAnsi"/>
        </w:rPr>
        <w:t xml:space="preserve">that on key topics such as civil right issues and </w:t>
      </w:r>
      <w:r w:rsidR="00F50723" w:rsidRPr="00E30BD4">
        <w:rPr>
          <w:rFonts w:asciiTheme="majorHAnsi" w:hAnsiTheme="majorHAnsi" w:cstheme="majorHAnsi"/>
        </w:rPr>
        <w:t xml:space="preserve">taxation Americans </w:t>
      </w:r>
      <w:r w:rsidR="00073D27" w:rsidRPr="00E30BD4">
        <w:rPr>
          <w:rFonts w:asciiTheme="majorHAnsi" w:hAnsiTheme="majorHAnsi" w:cstheme="majorHAnsi"/>
        </w:rPr>
        <w:t xml:space="preserve">have preferences centered at the median. </w:t>
      </w:r>
      <w:r w:rsidR="005037D1" w:rsidRPr="00E30BD4">
        <w:rPr>
          <w:rFonts w:asciiTheme="majorHAnsi" w:hAnsiTheme="majorHAnsi" w:cstheme="majorHAnsi"/>
        </w:rPr>
        <w:t xml:space="preserve">DiMaggio, </w:t>
      </w:r>
      <w:proofErr w:type="gramStart"/>
      <w:r w:rsidR="005037D1" w:rsidRPr="00E30BD4">
        <w:rPr>
          <w:rFonts w:asciiTheme="majorHAnsi" w:hAnsiTheme="majorHAnsi" w:cstheme="majorHAnsi"/>
        </w:rPr>
        <w:t>Evans</w:t>
      </w:r>
      <w:proofErr w:type="gramEnd"/>
      <w:r w:rsidR="005037D1" w:rsidRPr="00E30BD4">
        <w:rPr>
          <w:rFonts w:asciiTheme="majorHAnsi" w:hAnsiTheme="majorHAnsi" w:cstheme="majorHAnsi"/>
        </w:rPr>
        <w:t xml:space="preserve"> and Bryson (1996) provide evidence to the opposite to that of Abramowitz and others: </w:t>
      </w:r>
      <w:r w:rsidR="0079474B" w:rsidRPr="00E30BD4">
        <w:rPr>
          <w:rFonts w:asciiTheme="majorHAnsi" w:hAnsiTheme="majorHAnsi" w:cstheme="majorHAnsi"/>
        </w:rPr>
        <w:t xml:space="preserve">not only is mass polarization limited, </w:t>
      </w:r>
      <w:r w:rsidR="005037D1" w:rsidRPr="00E30BD4">
        <w:rPr>
          <w:rFonts w:asciiTheme="majorHAnsi" w:hAnsiTheme="majorHAnsi" w:cstheme="majorHAnsi"/>
        </w:rPr>
        <w:t xml:space="preserve">but Americans have grown </w:t>
      </w:r>
      <w:r w:rsidR="005037D1" w:rsidRPr="00E30BD4">
        <w:rPr>
          <w:rFonts w:asciiTheme="majorHAnsi" w:hAnsiTheme="majorHAnsi" w:cstheme="majorHAnsi"/>
          <w:i/>
          <w:iCs/>
        </w:rPr>
        <w:t xml:space="preserve">less </w:t>
      </w:r>
      <w:r w:rsidR="005037D1" w:rsidRPr="00E30BD4">
        <w:rPr>
          <w:rFonts w:asciiTheme="majorHAnsi" w:hAnsiTheme="majorHAnsi" w:cstheme="majorHAnsi"/>
        </w:rPr>
        <w:t xml:space="preserve">polarized over time. </w:t>
      </w:r>
    </w:p>
    <w:p w14:paraId="6C016157" w14:textId="44203060" w:rsidR="00C76502" w:rsidRPr="00E30BD4" w:rsidRDefault="00C76502" w:rsidP="00E30BD4">
      <w:pPr>
        <w:jc w:val="both"/>
        <w:rPr>
          <w:rFonts w:asciiTheme="majorHAnsi" w:hAnsiTheme="majorHAnsi" w:cstheme="majorHAnsi"/>
        </w:rPr>
      </w:pPr>
    </w:p>
    <w:p w14:paraId="0D1E31C1" w14:textId="2E35238A" w:rsidR="007A520C" w:rsidRPr="00E30BD4" w:rsidRDefault="00EA2953" w:rsidP="00E30BD4">
      <w:pPr>
        <w:jc w:val="both"/>
        <w:rPr>
          <w:rFonts w:asciiTheme="majorHAnsi" w:hAnsiTheme="majorHAnsi" w:cstheme="majorHAnsi"/>
        </w:rPr>
      </w:pPr>
      <w:r w:rsidRPr="00E30BD4">
        <w:rPr>
          <w:rFonts w:asciiTheme="majorHAnsi" w:hAnsiTheme="majorHAnsi" w:cstheme="majorHAnsi"/>
        </w:rPr>
        <w:t xml:space="preserve">The debate on issue polarization is monopolized by disagreements on measurement and operationalization. </w:t>
      </w:r>
      <w:r w:rsidR="00EB562A" w:rsidRPr="00E30BD4">
        <w:rPr>
          <w:rFonts w:asciiTheme="majorHAnsi" w:hAnsiTheme="majorHAnsi" w:cstheme="majorHAnsi"/>
        </w:rPr>
        <w:t>However, there are</w:t>
      </w:r>
      <w:r w:rsidR="002F0D36" w:rsidRPr="00E30BD4">
        <w:rPr>
          <w:rFonts w:asciiTheme="majorHAnsi" w:hAnsiTheme="majorHAnsi" w:cstheme="majorHAnsi"/>
        </w:rPr>
        <w:t xml:space="preserve"> </w:t>
      </w:r>
      <w:r w:rsidR="00013D0F" w:rsidRPr="00E30BD4">
        <w:rPr>
          <w:rFonts w:asciiTheme="majorHAnsi" w:hAnsiTheme="majorHAnsi" w:cstheme="majorHAnsi"/>
        </w:rPr>
        <w:t>other</w:t>
      </w:r>
      <w:r w:rsidR="00EB562A" w:rsidRPr="00E30BD4">
        <w:rPr>
          <w:rFonts w:asciiTheme="majorHAnsi" w:hAnsiTheme="majorHAnsi" w:cstheme="majorHAnsi"/>
        </w:rPr>
        <w:t xml:space="preserve"> implications to the empirical discussion on measures </w:t>
      </w:r>
      <w:r w:rsidR="00E1273D" w:rsidRPr="00E30BD4">
        <w:rPr>
          <w:rFonts w:asciiTheme="majorHAnsi" w:hAnsiTheme="majorHAnsi" w:cstheme="majorHAnsi"/>
        </w:rPr>
        <w:t xml:space="preserve">that make time-series analyses difficult. </w:t>
      </w:r>
      <w:r w:rsidR="00577961" w:rsidRPr="00E30BD4">
        <w:rPr>
          <w:rFonts w:asciiTheme="majorHAnsi" w:hAnsiTheme="majorHAnsi" w:cstheme="majorHAnsi"/>
        </w:rPr>
        <w:t xml:space="preserve">Making </w:t>
      </w:r>
      <w:r w:rsidR="005F02EE" w:rsidRPr="00E30BD4">
        <w:rPr>
          <w:rFonts w:asciiTheme="majorHAnsi" w:hAnsiTheme="majorHAnsi" w:cstheme="majorHAnsi"/>
        </w:rPr>
        <w:t xml:space="preserve">inferences </w:t>
      </w:r>
      <w:r w:rsidR="003C422F" w:rsidRPr="00E30BD4">
        <w:rPr>
          <w:rFonts w:asciiTheme="majorHAnsi" w:hAnsiTheme="majorHAnsi" w:cstheme="majorHAnsi"/>
        </w:rPr>
        <w:t xml:space="preserve">over time on attitudes </w:t>
      </w:r>
      <w:r w:rsidR="001A294F" w:rsidRPr="00E30BD4">
        <w:rPr>
          <w:rFonts w:asciiTheme="majorHAnsi" w:hAnsiTheme="majorHAnsi" w:cstheme="majorHAnsi"/>
        </w:rPr>
        <w:t>towards issues</w:t>
      </w:r>
      <w:r w:rsidR="003C422F" w:rsidRPr="00E30BD4">
        <w:rPr>
          <w:rFonts w:asciiTheme="majorHAnsi" w:hAnsiTheme="majorHAnsi" w:cstheme="majorHAnsi"/>
        </w:rPr>
        <w:t xml:space="preserve"> </w:t>
      </w:r>
      <w:r w:rsidR="00D34F3D" w:rsidRPr="00E30BD4">
        <w:rPr>
          <w:rFonts w:asciiTheme="majorHAnsi" w:hAnsiTheme="majorHAnsi" w:cstheme="majorHAnsi"/>
        </w:rPr>
        <w:t xml:space="preserve">is a laborious and problematic task. </w:t>
      </w:r>
      <w:r w:rsidR="0049507D" w:rsidRPr="00E30BD4">
        <w:rPr>
          <w:rFonts w:asciiTheme="majorHAnsi" w:hAnsiTheme="majorHAnsi" w:cstheme="majorHAnsi"/>
        </w:rPr>
        <w:t xml:space="preserve">The fact of the matter is that issues have </w:t>
      </w:r>
      <w:r w:rsidR="00AA1EE9" w:rsidRPr="00E30BD4">
        <w:rPr>
          <w:rFonts w:asciiTheme="majorHAnsi" w:hAnsiTheme="majorHAnsi" w:cstheme="majorHAnsi"/>
        </w:rPr>
        <w:t xml:space="preserve">dramatically evolved </w:t>
      </w:r>
      <w:r w:rsidR="0049507D" w:rsidRPr="00E30BD4">
        <w:rPr>
          <w:rFonts w:asciiTheme="majorHAnsi" w:hAnsiTheme="majorHAnsi" w:cstheme="majorHAnsi"/>
        </w:rPr>
        <w:t>since the 1970s</w:t>
      </w:r>
      <w:r w:rsidR="00711A49" w:rsidRPr="00E30BD4">
        <w:rPr>
          <w:rFonts w:asciiTheme="majorHAnsi" w:hAnsiTheme="majorHAnsi" w:cstheme="majorHAnsi"/>
        </w:rPr>
        <w:t xml:space="preserve">. </w:t>
      </w:r>
      <w:r w:rsidR="00183728" w:rsidRPr="00E30BD4">
        <w:rPr>
          <w:rFonts w:asciiTheme="majorHAnsi" w:hAnsiTheme="majorHAnsi" w:cstheme="majorHAnsi"/>
        </w:rPr>
        <w:t xml:space="preserve">For example, </w:t>
      </w:r>
      <w:r w:rsidR="005E53E6" w:rsidRPr="00E30BD4">
        <w:rPr>
          <w:rFonts w:asciiTheme="majorHAnsi" w:hAnsiTheme="majorHAnsi" w:cstheme="majorHAnsi"/>
        </w:rPr>
        <w:t>debate</w:t>
      </w:r>
      <w:r w:rsidR="00183728" w:rsidRPr="00E30BD4">
        <w:rPr>
          <w:rFonts w:asciiTheme="majorHAnsi" w:hAnsiTheme="majorHAnsi" w:cstheme="majorHAnsi"/>
        </w:rPr>
        <w:t xml:space="preserve"> on civil rights in the 1960s </w:t>
      </w:r>
      <w:r w:rsidR="005E53E6" w:rsidRPr="00E30BD4">
        <w:rPr>
          <w:rFonts w:asciiTheme="majorHAnsi" w:hAnsiTheme="majorHAnsi" w:cstheme="majorHAnsi"/>
        </w:rPr>
        <w:t xml:space="preserve">was focused on provided </w:t>
      </w:r>
      <w:r w:rsidR="005E53E6" w:rsidRPr="00E30BD4">
        <w:rPr>
          <w:rFonts w:asciiTheme="majorHAnsi" w:hAnsiTheme="majorHAnsi" w:cstheme="majorHAnsi"/>
        </w:rPr>
        <w:lastRenderedPageBreak/>
        <w:t xml:space="preserve">fundamental rights to Black Americans. </w:t>
      </w:r>
      <w:r w:rsidR="00692828" w:rsidRPr="00E30BD4">
        <w:rPr>
          <w:rFonts w:asciiTheme="majorHAnsi" w:hAnsiTheme="majorHAnsi" w:cstheme="majorHAnsi"/>
        </w:rPr>
        <w:t xml:space="preserve">Today, debate on race </w:t>
      </w:r>
      <w:r w:rsidR="00872EBA" w:rsidRPr="00E30BD4">
        <w:rPr>
          <w:rFonts w:asciiTheme="majorHAnsi" w:hAnsiTheme="majorHAnsi" w:cstheme="majorHAnsi"/>
        </w:rPr>
        <w:t xml:space="preserve">is situated in a much more complex and nuanced </w:t>
      </w:r>
      <w:r w:rsidR="00A86A3E" w:rsidRPr="00E30BD4">
        <w:rPr>
          <w:rFonts w:asciiTheme="majorHAnsi" w:hAnsiTheme="majorHAnsi" w:cstheme="majorHAnsi"/>
        </w:rPr>
        <w:t>context</w:t>
      </w:r>
      <w:r w:rsidR="00AD47B1" w:rsidRPr="00E30BD4">
        <w:rPr>
          <w:rFonts w:asciiTheme="majorHAnsi" w:hAnsiTheme="majorHAnsi" w:cstheme="majorHAnsi"/>
        </w:rPr>
        <w:t>.</w:t>
      </w:r>
      <w:r w:rsidR="002621A2" w:rsidRPr="00E30BD4">
        <w:rPr>
          <w:rFonts w:asciiTheme="majorHAnsi" w:hAnsiTheme="majorHAnsi" w:cstheme="majorHAnsi"/>
        </w:rPr>
        <w:t xml:space="preserve"> </w:t>
      </w:r>
      <w:r w:rsidR="00711A49" w:rsidRPr="00E30BD4">
        <w:rPr>
          <w:rFonts w:asciiTheme="majorHAnsi" w:hAnsiTheme="majorHAnsi" w:cstheme="majorHAnsi"/>
        </w:rPr>
        <w:t xml:space="preserve">How can we compare issue extremity when the nature of politics has changed so dramatically? </w:t>
      </w:r>
    </w:p>
    <w:p w14:paraId="01F08BFA" w14:textId="44C976D7" w:rsidR="005F77FD" w:rsidRPr="00E30BD4" w:rsidRDefault="005F77FD" w:rsidP="00E30BD4">
      <w:pPr>
        <w:jc w:val="both"/>
        <w:rPr>
          <w:rFonts w:asciiTheme="majorHAnsi" w:hAnsiTheme="majorHAnsi" w:cstheme="majorHAnsi"/>
        </w:rPr>
      </w:pPr>
    </w:p>
    <w:p w14:paraId="7FE0EF6B" w14:textId="77777777" w:rsidR="00EB44C0" w:rsidRPr="00E30BD4" w:rsidRDefault="00EB44C0" w:rsidP="00E30BD4">
      <w:pPr>
        <w:jc w:val="both"/>
        <w:rPr>
          <w:rFonts w:asciiTheme="majorHAnsi" w:hAnsiTheme="majorHAnsi" w:cstheme="majorHAnsi"/>
        </w:rPr>
      </w:pPr>
    </w:p>
    <w:p w14:paraId="2C72C2CC" w14:textId="37579154" w:rsidR="00F349CA" w:rsidRPr="00E30BD4" w:rsidRDefault="00F349CA" w:rsidP="00E30BD4">
      <w:pPr>
        <w:jc w:val="both"/>
        <w:rPr>
          <w:rFonts w:asciiTheme="majorHAnsi" w:hAnsiTheme="majorHAnsi" w:cstheme="majorHAnsi"/>
          <w:i/>
          <w:iCs/>
          <w:u w:val="single"/>
        </w:rPr>
      </w:pPr>
      <w:r w:rsidRPr="00E30BD4">
        <w:rPr>
          <w:rFonts w:asciiTheme="majorHAnsi" w:hAnsiTheme="majorHAnsi" w:cstheme="majorHAnsi"/>
          <w:i/>
          <w:iCs/>
          <w:u w:val="single"/>
        </w:rPr>
        <w:t>Theoretical disagreement</w:t>
      </w:r>
      <w:r w:rsidR="003216A7" w:rsidRPr="00E30BD4">
        <w:rPr>
          <w:rFonts w:asciiTheme="majorHAnsi" w:hAnsiTheme="majorHAnsi" w:cstheme="majorHAnsi"/>
          <w:i/>
          <w:iCs/>
          <w:u w:val="single"/>
        </w:rPr>
        <w:t xml:space="preserve">: </w:t>
      </w:r>
      <w:r w:rsidR="00920C8A" w:rsidRPr="00E30BD4">
        <w:rPr>
          <w:rFonts w:asciiTheme="majorHAnsi" w:hAnsiTheme="majorHAnsi" w:cstheme="majorHAnsi"/>
          <w:i/>
          <w:iCs/>
          <w:u w:val="single"/>
        </w:rPr>
        <w:t>Spatial theory and single-peak</w:t>
      </w:r>
      <w:r w:rsidR="00FD75FA" w:rsidRPr="00E30BD4">
        <w:rPr>
          <w:rFonts w:asciiTheme="majorHAnsi" w:hAnsiTheme="majorHAnsi" w:cstheme="majorHAnsi"/>
          <w:i/>
          <w:iCs/>
          <w:u w:val="single"/>
        </w:rPr>
        <w:t>ed preferences</w:t>
      </w:r>
    </w:p>
    <w:p w14:paraId="1D35B159" w14:textId="04DEF1B9" w:rsidR="002E5D56" w:rsidRPr="00E30BD4" w:rsidRDefault="00D459CA" w:rsidP="002E5D56">
      <w:pPr>
        <w:jc w:val="both"/>
        <w:rPr>
          <w:rFonts w:asciiTheme="majorHAnsi" w:hAnsiTheme="majorHAnsi" w:cstheme="majorHAnsi"/>
        </w:rPr>
      </w:pPr>
      <w:r w:rsidRPr="00E30BD4">
        <w:rPr>
          <w:rFonts w:asciiTheme="majorHAnsi" w:hAnsiTheme="majorHAnsi" w:cstheme="majorHAnsi"/>
        </w:rPr>
        <w:t xml:space="preserve">Although Converse (1964) </w:t>
      </w:r>
      <w:r w:rsidR="001247AB" w:rsidRPr="00E30BD4">
        <w:rPr>
          <w:rFonts w:asciiTheme="majorHAnsi" w:hAnsiTheme="majorHAnsi" w:cstheme="majorHAnsi"/>
        </w:rPr>
        <w:t xml:space="preserve">notably writes that </w:t>
      </w:r>
      <w:r w:rsidR="009B506F" w:rsidRPr="00E30BD4">
        <w:rPr>
          <w:rFonts w:asciiTheme="majorHAnsi" w:hAnsiTheme="majorHAnsi" w:cstheme="majorHAnsi"/>
        </w:rPr>
        <w:t xml:space="preserve">ideology hardly guides the views of the </w:t>
      </w:r>
      <w:r w:rsidR="00C6441E">
        <w:rPr>
          <w:rFonts w:asciiTheme="majorHAnsi" w:hAnsiTheme="majorHAnsi" w:cstheme="majorHAnsi"/>
        </w:rPr>
        <w:t>electorate</w:t>
      </w:r>
      <w:r w:rsidR="009B506F" w:rsidRPr="00E30BD4">
        <w:rPr>
          <w:rFonts w:asciiTheme="majorHAnsi" w:hAnsiTheme="majorHAnsi" w:cstheme="majorHAnsi"/>
        </w:rPr>
        <w:t xml:space="preserve">, </w:t>
      </w:r>
      <w:r w:rsidR="00AD4CBB" w:rsidRPr="00E30BD4">
        <w:rPr>
          <w:rFonts w:asciiTheme="majorHAnsi" w:hAnsiTheme="majorHAnsi" w:cstheme="majorHAnsi"/>
        </w:rPr>
        <w:t>we do observe</w:t>
      </w:r>
      <w:r w:rsidR="00CC0CAB" w:rsidRPr="00E30BD4">
        <w:rPr>
          <w:rFonts w:asciiTheme="majorHAnsi" w:hAnsiTheme="majorHAnsi" w:cstheme="majorHAnsi"/>
        </w:rPr>
        <w:t xml:space="preserve"> structure in</w:t>
      </w:r>
      <w:r w:rsidR="00C6441E">
        <w:rPr>
          <w:rFonts w:asciiTheme="majorHAnsi" w:hAnsiTheme="majorHAnsi" w:cstheme="majorHAnsi"/>
        </w:rPr>
        <w:t xml:space="preserve"> mass</w:t>
      </w:r>
      <w:r w:rsidR="00CC0CAB" w:rsidRPr="00E30BD4">
        <w:rPr>
          <w:rFonts w:asciiTheme="majorHAnsi" w:hAnsiTheme="majorHAnsi" w:cstheme="majorHAnsi"/>
        </w:rPr>
        <w:t xml:space="preserve"> preferences. </w:t>
      </w:r>
      <w:r w:rsidR="003F5F47" w:rsidRPr="00E30BD4">
        <w:rPr>
          <w:rFonts w:asciiTheme="majorHAnsi" w:hAnsiTheme="majorHAnsi" w:cstheme="majorHAnsi"/>
        </w:rPr>
        <w:t xml:space="preserve">One derivation of the spatial theory of politics outlined by Downs (1957) </w:t>
      </w:r>
      <w:r w:rsidR="00994438" w:rsidRPr="00E30BD4">
        <w:rPr>
          <w:rFonts w:asciiTheme="majorHAnsi" w:hAnsiTheme="majorHAnsi" w:cstheme="majorHAnsi"/>
        </w:rPr>
        <w:t xml:space="preserve">is the </w:t>
      </w:r>
      <w:r w:rsidR="00DD6A81" w:rsidRPr="00E30BD4">
        <w:rPr>
          <w:rFonts w:asciiTheme="majorHAnsi" w:hAnsiTheme="majorHAnsi" w:cstheme="majorHAnsi"/>
        </w:rPr>
        <w:t>single-peak postulate.</w:t>
      </w:r>
      <w:r w:rsidR="00B65BDC" w:rsidRPr="00E30BD4">
        <w:rPr>
          <w:rFonts w:asciiTheme="majorHAnsi" w:hAnsiTheme="majorHAnsi" w:cstheme="majorHAnsi"/>
        </w:rPr>
        <w:t xml:space="preserve"> The preferences </w:t>
      </w:r>
      <w:r w:rsidR="00E87CDF" w:rsidRPr="00E30BD4">
        <w:rPr>
          <w:rFonts w:asciiTheme="majorHAnsi" w:hAnsiTheme="majorHAnsi" w:cstheme="majorHAnsi"/>
        </w:rPr>
        <w:t xml:space="preserve">of a voter </w:t>
      </w:r>
      <w:r w:rsidR="00243958" w:rsidRPr="00E30BD4">
        <w:rPr>
          <w:rFonts w:asciiTheme="majorHAnsi" w:hAnsiTheme="majorHAnsi" w:cstheme="majorHAnsi"/>
        </w:rPr>
        <w:t>are</w:t>
      </w:r>
      <w:r w:rsidR="00E87CDF" w:rsidRPr="00E30BD4">
        <w:rPr>
          <w:rFonts w:asciiTheme="majorHAnsi" w:hAnsiTheme="majorHAnsi" w:cstheme="majorHAnsi"/>
        </w:rPr>
        <w:t xml:space="preserve"> said single-peaked </w:t>
      </w:r>
      <w:r w:rsidR="00217B7C" w:rsidRPr="00E30BD4">
        <w:rPr>
          <w:rFonts w:asciiTheme="majorHAnsi" w:hAnsiTheme="majorHAnsi" w:cstheme="majorHAnsi"/>
        </w:rPr>
        <w:t xml:space="preserve">if we find ordering of preferences along a left-right dimension </w:t>
      </w:r>
      <w:r w:rsidR="007D3B4A" w:rsidRPr="00E30BD4">
        <w:rPr>
          <w:rFonts w:asciiTheme="majorHAnsi" w:hAnsiTheme="majorHAnsi" w:cstheme="majorHAnsi"/>
        </w:rPr>
        <w:t xml:space="preserve">such that ranking of preferences </w:t>
      </w:r>
      <w:r w:rsidR="00DF5172" w:rsidRPr="00E30BD4">
        <w:rPr>
          <w:rFonts w:asciiTheme="majorHAnsi" w:hAnsiTheme="majorHAnsi" w:cstheme="majorHAnsi"/>
        </w:rPr>
        <w:t xml:space="preserve">decreases </w:t>
      </w:r>
      <w:r w:rsidR="008F74A5" w:rsidRPr="00E30BD4">
        <w:rPr>
          <w:rFonts w:asciiTheme="majorHAnsi" w:hAnsiTheme="majorHAnsi" w:cstheme="majorHAnsi"/>
        </w:rPr>
        <w:t>as they move away from their ideal point</w:t>
      </w:r>
      <w:r w:rsidR="00A67F10" w:rsidRPr="00E30BD4">
        <w:rPr>
          <w:rFonts w:asciiTheme="majorHAnsi" w:hAnsiTheme="majorHAnsi" w:cstheme="majorHAnsi"/>
        </w:rPr>
        <w:t xml:space="preserve"> (</w:t>
      </w:r>
      <w:r w:rsidR="00A67F10" w:rsidRPr="00E30BD4">
        <w:rPr>
          <w:rFonts w:asciiTheme="majorHAnsi" w:hAnsiTheme="majorHAnsi" w:cstheme="majorHAnsi"/>
        </w:rPr>
        <w:t>Austen-Smith and Banks 1999</w:t>
      </w:r>
      <w:r w:rsidR="00A67F10" w:rsidRPr="00E30BD4">
        <w:rPr>
          <w:rFonts w:asciiTheme="majorHAnsi" w:hAnsiTheme="majorHAnsi" w:cstheme="majorHAnsi"/>
        </w:rPr>
        <w:t>)</w:t>
      </w:r>
      <w:r w:rsidR="006A42B0" w:rsidRPr="00E30BD4">
        <w:rPr>
          <w:rFonts w:asciiTheme="majorHAnsi" w:hAnsiTheme="majorHAnsi" w:cstheme="majorHAnsi"/>
        </w:rPr>
        <w:t xml:space="preserve">. The most preferred policy is </w:t>
      </w:r>
      <w:r w:rsidR="009A6848" w:rsidRPr="00E30BD4">
        <w:rPr>
          <w:rFonts w:asciiTheme="majorHAnsi" w:hAnsiTheme="majorHAnsi" w:cstheme="majorHAnsi"/>
        </w:rPr>
        <w:t>at the peak of the ordering, the median preference thus prevailing (</w:t>
      </w:r>
      <w:r w:rsidR="009A6848" w:rsidRPr="00E30BD4">
        <w:rPr>
          <w:rFonts w:asciiTheme="majorHAnsi" w:hAnsiTheme="majorHAnsi" w:cstheme="majorHAnsi"/>
        </w:rPr>
        <w:t xml:space="preserve">Penn, Patty and </w:t>
      </w:r>
      <w:proofErr w:type="spellStart"/>
      <w:r w:rsidR="009A6848" w:rsidRPr="00E30BD4">
        <w:rPr>
          <w:rFonts w:asciiTheme="majorHAnsi" w:hAnsiTheme="majorHAnsi" w:cstheme="majorHAnsi"/>
        </w:rPr>
        <w:t>Gailmard</w:t>
      </w:r>
      <w:proofErr w:type="spellEnd"/>
      <w:r w:rsidR="009A6848" w:rsidRPr="00E30BD4">
        <w:rPr>
          <w:rFonts w:asciiTheme="majorHAnsi" w:hAnsiTheme="majorHAnsi" w:cstheme="majorHAnsi"/>
        </w:rPr>
        <w:t xml:space="preserve"> 2011</w:t>
      </w:r>
      <w:r w:rsidR="009A6848" w:rsidRPr="00E30BD4">
        <w:rPr>
          <w:rFonts w:asciiTheme="majorHAnsi" w:hAnsiTheme="majorHAnsi" w:cstheme="majorHAnsi"/>
        </w:rPr>
        <w:t>)</w:t>
      </w:r>
      <w:r w:rsidR="00A6371E" w:rsidRPr="00E30BD4">
        <w:rPr>
          <w:rFonts w:asciiTheme="majorHAnsi" w:hAnsiTheme="majorHAnsi" w:cstheme="majorHAnsi"/>
        </w:rPr>
        <w:t xml:space="preserve">. </w:t>
      </w:r>
      <w:r w:rsidR="00043C69">
        <w:rPr>
          <w:rFonts w:asciiTheme="majorHAnsi" w:hAnsiTheme="majorHAnsi" w:cstheme="majorHAnsi"/>
        </w:rPr>
        <w:t xml:space="preserve">This postulate is </w:t>
      </w:r>
      <w:r w:rsidR="00F932F2">
        <w:rPr>
          <w:rFonts w:asciiTheme="majorHAnsi" w:hAnsiTheme="majorHAnsi" w:cstheme="majorHAnsi"/>
        </w:rPr>
        <w:t>frequently</w:t>
      </w:r>
      <w:r w:rsidR="001A475D">
        <w:rPr>
          <w:rFonts w:asciiTheme="majorHAnsi" w:hAnsiTheme="majorHAnsi" w:cstheme="majorHAnsi"/>
        </w:rPr>
        <w:t xml:space="preserve"> </w:t>
      </w:r>
      <w:r w:rsidR="00E13AAC">
        <w:rPr>
          <w:rFonts w:asciiTheme="majorHAnsi" w:hAnsiTheme="majorHAnsi" w:cstheme="majorHAnsi"/>
        </w:rPr>
        <w:t>examined on an individual level</w:t>
      </w:r>
      <w:r w:rsidR="002E5D56">
        <w:rPr>
          <w:rFonts w:asciiTheme="majorHAnsi" w:hAnsiTheme="majorHAnsi" w:cstheme="majorHAnsi"/>
        </w:rPr>
        <w:t xml:space="preserve"> </w:t>
      </w:r>
      <w:r w:rsidR="002E5D56" w:rsidRPr="00E30BD4">
        <w:rPr>
          <w:rFonts w:asciiTheme="majorHAnsi" w:hAnsiTheme="majorHAnsi" w:cstheme="majorHAnsi"/>
        </w:rPr>
        <w:t xml:space="preserve">(Niemi 1969; Rowley 1984; Feld and </w:t>
      </w:r>
      <w:proofErr w:type="spellStart"/>
      <w:r w:rsidR="002E5D56" w:rsidRPr="00E30BD4">
        <w:rPr>
          <w:rFonts w:asciiTheme="majorHAnsi" w:hAnsiTheme="majorHAnsi" w:cstheme="majorHAnsi"/>
        </w:rPr>
        <w:t>Grofman</w:t>
      </w:r>
      <w:proofErr w:type="spellEnd"/>
      <w:r w:rsidR="002E5D56" w:rsidRPr="00E30BD4">
        <w:rPr>
          <w:rFonts w:asciiTheme="majorHAnsi" w:hAnsiTheme="majorHAnsi" w:cstheme="majorHAnsi"/>
        </w:rPr>
        <w:t xml:space="preserve"> 1986; Niemi and Wright 1987; Radcliff 1993).</w:t>
      </w:r>
    </w:p>
    <w:p w14:paraId="3F24D212" w14:textId="076A2AB8" w:rsidR="00300F75" w:rsidRDefault="00300F75" w:rsidP="00E30BD4">
      <w:pPr>
        <w:jc w:val="both"/>
        <w:rPr>
          <w:rFonts w:asciiTheme="majorHAnsi" w:hAnsiTheme="majorHAnsi" w:cstheme="majorHAnsi"/>
        </w:rPr>
      </w:pPr>
    </w:p>
    <w:p w14:paraId="611F7D61" w14:textId="68791C40" w:rsidR="009E060B" w:rsidRPr="00A401F9" w:rsidRDefault="003003FC" w:rsidP="00E30BD4">
      <w:pPr>
        <w:jc w:val="both"/>
        <w:rPr>
          <w:rFonts w:asciiTheme="majorHAnsi" w:hAnsiTheme="majorHAnsi" w:cstheme="majorHAnsi"/>
        </w:rPr>
      </w:pPr>
      <w:r>
        <w:rPr>
          <w:rFonts w:asciiTheme="majorHAnsi" w:hAnsiTheme="majorHAnsi" w:cstheme="majorHAnsi"/>
        </w:rPr>
        <w:t>If w</w:t>
      </w:r>
      <w:r w:rsidR="00CE2542">
        <w:rPr>
          <w:rFonts w:asciiTheme="majorHAnsi" w:hAnsiTheme="majorHAnsi" w:cstheme="majorHAnsi"/>
        </w:rPr>
        <w:t xml:space="preserve">e shift </w:t>
      </w:r>
      <w:r>
        <w:rPr>
          <w:rFonts w:asciiTheme="majorHAnsi" w:hAnsiTheme="majorHAnsi" w:cstheme="majorHAnsi"/>
        </w:rPr>
        <w:t>the logic of single-peakedness on an aggregate level, we observe a</w:t>
      </w:r>
      <w:r w:rsidR="00265A6C">
        <w:rPr>
          <w:rFonts w:asciiTheme="majorHAnsi" w:hAnsiTheme="majorHAnsi" w:cstheme="majorHAnsi"/>
        </w:rPr>
        <w:t xml:space="preserve"> normal</w:t>
      </w:r>
      <w:r>
        <w:rPr>
          <w:rFonts w:asciiTheme="majorHAnsi" w:hAnsiTheme="majorHAnsi" w:cstheme="majorHAnsi"/>
        </w:rPr>
        <w:t xml:space="preserve"> distribution of mass preferences </w:t>
      </w:r>
      <w:r w:rsidR="00B25D05">
        <w:rPr>
          <w:rFonts w:asciiTheme="majorHAnsi" w:hAnsiTheme="majorHAnsi" w:cstheme="majorHAnsi"/>
        </w:rPr>
        <w:t xml:space="preserve">that is unimodal. </w:t>
      </w:r>
      <w:r w:rsidR="004976D7">
        <w:rPr>
          <w:rFonts w:asciiTheme="majorHAnsi" w:hAnsiTheme="majorHAnsi" w:cstheme="majorHAnsi"/>
        </w:rPr>
        <w:t xml:space="preserve">Although this distribution is </w:t>
      </w:r>
      <w:r w:rsidR="00DB1084">
        <w:rPr>
          <w:rFonts w:asciiTheme="majorHAnsi" w:hAnsiTheme="majorHAnsi" w:cstheme="majorHAnsi"/>
        </w:rPr>
        <w:t xml:space="preserve">rarely </w:t>
      </w:r>
      <w:r w:rsidR="00CE08BF">
        <w:rPr>
          <w:rFonts w:asciiTheme="majorHAnsi" w:hAnsiTheme="majorHAnsi" w:cstheme="majorHAnsi"/>
        </w:rPr>
        <w:t xml:space="preserve">examined in the literature, it is </w:t>
      </w:r>
      <w:r w:rsidR="00C63E21">
        <w:rPr>
          <w:rFonts w:asciiTheme="majorHAnsi" w:hAnsiTheme="majorHAnsi" w:cstheme="majorHAnsi"/>
        </w:rPr>
        <w:t xml:space="preserve">particularly </w:t>
      </w:r>
      <w:r w:rsidR="009F32B7">
        <w:rPr>
          <w:rFonts w:asciiTheme="majorHAnsi" w:hAnsiTheme="majorHAnsi" w:cstheme="majorHAnsi"/>
        </w:rPr>
        <w:t>salient</w:t>
      </w:r>
      <w:r w:rsidR="00C63E21">
        <w:rPr>
          <w:rFonts w:asciiTheme="majorHAnsi" w:hAnsiTheme="majorHAnsi" w:cstheme="majorHAnsi"/>
        </w:rPr>
        <w:t xml:space="preserve"> to describe the electorate</w:t>
      </w:r>
      <w:r w:rsidR="006E39B9">
        <w:rPr>
          <w:rFonts w:asciiTheme="majorHAnsi" w:hAnsiTheme="majorHAnsi" w:cstheme="majorHAnsi"/>
        </w:rPr>
        <w:t xml:space="preserve"> as centered at the me</w:t>
      </w:r>
      <w:r w:rsidR="006906A0">
        <w:rPr>
          <w:rFonts w:asciiTheme="majorHAnsi" w:hAnsiTheme="majorHAnsi" w:cstheme="majorHAnsi"/>
        </w:rPr>
        <w:t xml:space="preserve">dian. </w:t>
      </w:r>
      <w:r w:rsidR="00DD6A81" w:rsidRPr="00E30BD4">
        <w:rPr>
          <w:rFonts w:asciiTheme="majorHAnsi" w:hAnsiTheme="majorHAnsi" w:cstheme="majorHAnsi"/>
        </w:rPr>
        <w:t>Corroborating with the principal that voters hold normally distributed preferences, a large literature finds that moderate candidates perform better during elections (</w:t>
      </w:r>
      <w:proofErr w:type="spellStart"/>
      <w:r w:rsidR="00DD6A81" w:rsidRPr="00E30BD4">
        <w:rPr>
          <w:rFonts w:asciiTheme="majorHAnsi" w:hAnsiTheme="majorHAnsi" w:cstheme="majorHAnsi"/>
        </w:rPr>
        <w:t>Ansolabehere</w:t>
      </w:r>
      <w:proofErr w:type="spellEnd"/>
      <w:r w:rsidR="00DD6A81" w:rsidRPr="00E30BD4">
        <w:rPr>
          <w:rFonts w:asciiTheme="majorHAnsi" w:hAnsiTheme="majorHAnsi" w:cstheme="majorHAnsi"/>
        </w:rPr>
        <w:t>, Snyder, and Stewart 2001; Canes-</w:t>
      </w:r>
      <w:proofErr w:type="spellStart"/>
      <w:r w:rsidR="00DD6A81" w:rsidRPr="00E30BD4">
        <w:rPr>
          <w:rFonts w:asciiTheme="majorHAnsi" w:hAnsiTheme="majorHAnsi" w:cstheme="majorHAnsi"/>
        </w:rPr>
        <w:t>Wrone</w:t>
      </w:r>
      <w:proofErr w:type="spellEnd"/>
      <w:r w:rsidR="00DD6A81" w:rsidRPr="00E30BD4">
        <w:rPr>
          <w:rFonts w:asciiTheme="majorHAnsi" w:hAnsiTheme="majorHAnsi" w:cstheme="majorHAnsi"/>
        </w:rPr>
        <w:t>, Brady, and Cogan 2002; Hall 2015; Hall and Thomson 2018).</w:t>
      </w:r>
    </w:p>
    <w:p w14:paraId="4B886C7A" w14:textId="4BB65F22" w:rsidR="009E060B" w:rsidRPr="00E30BD4" w:rsidRDefault="009E060B" w:rsidP="00E30BD4">
      <w:pPr>
        <w:jc w:val="both"/>
        <w:rPr>
          <w:rFonts w:asciiTheme="majorHAnsi" w:hAnsiTheme="majorHAnsi" w:cstheme="majorHAnsi"/>
        </w:rPr>
      </w:pPr>
    </w:p>
    <w:p w14:paraId="2E6C7AE3" w14:textId="77777777" w:rsidR="009E060B" w:rsidRPr="00E30BD4" w:rsidRDefault="009E060B" w:rsidP="00E30BD4">
      <w:pPr>
        <w:jc w:val="both"/>
        <w:rPr>
          <w:rFonts w:asciiTheme="majorHAnsi" w:hAnsiTheme="majorHAnsi" w:cstheme="majorHAnsi"/>
        </w:rPr>
      </w:pPr>
    </w:p>
    <w:p w14:paraId="4DC1E6FF" w14:textId="43FB447E" w:rsidR="00163C16" w:rsidRPr="00E30BD4" w:rsidRDefault="00021631" w:rsidP="00E30BD4">
      <w:pPr>
        <w:jc w:val="both"/>
        <w:rPr>
          <w:rFonts w:asciiTheme="majorHAnsi" w:hAnsiTheme="majorHAnsi" w:cstheme="majorHAnsi"/>
        </w:rPr>
      </w:pPr>
      <w:r w:rsidRPr="00E30BD4">
        <w:rPr>
          <w:rFonts w:asciiTheme="majorHAnsi" w:hAnsiTheme="majorHAnsi" w:cstheme="majorHAnsi"/>
        </w:rPr>
        <w:t xml:space="preserve">The theoretical debate between </w:t>
      </w:r>
      <w:r w:rsidR="00EA1F8C" w:rsidRPr="00E30BD4">
        <w:rPr>
          <w:rFonts w:asciiTheme="majorHAnsi" w:hAnsiTheme="majorHAnsi" w:cstheme="majorHAnsi"/>
        </w:rPr>
        <w:t>single-peaked preferences</w:t>
      </w:r>
      <w:r w:rsidRPr="00E30BD4">
        <w:rPr>
          <w:rFonts w:asciiTheme="majorHAnsi" w:hAnsiTheme="majorHAnsi" w:cstheme="majorHAnsi"/>
        </w:rPr>
        <w:t xml:space="preserve"> and issue polarization is largely ignored in political science (Hetherington 2009; Serra 2015; Jones et al. 2021).</w:t>
      </w:r>
      <w:r w:rsidR="00EA1F8C" w:rsidRPr="00E30BD4">
        <w:rPr>
          <w:rFonts w:asciiTheme="majorHAnsi" w:hAnsiTheme="majorHAnsi" w:cstheme="majorHAnsi"/>
        </w:rPr>
        <w:t xml:space="preserve"> </w:t>
      </w:r>
      <w:r w:rsidR="006A1230" w:rsidRPr="00E30BD4">
        <w:rPr>
          <w:rFonts w:asciiTheme="majorHAnsi" w:hAnsiTheme="majorHAnsi" w:cstheme="majorHAnsi"/>
        </w:rPr>
        <w:t>The literature on single-peakedness</w:t>
      </w:r>
      <w:r w:rsidR="008D25ED" w:rsidRPr="00E30BD4">
        <w:rPr>
          <w:rFonts w:asciiTheme="majorHAnsi" w:hAnsiTheme="majorHAnsi" w:cstheme="majorHAnsi"/>
        </w:rPr>
        <w:t xml:space="preserve"> has largely focused on voting cycles</w:t>
      </w:r>
      <w:r w:rsidR="00BC0B21" w:rsidRPr="00E30BD4">
        <w:rPr>
          <w:rFonts w:asciiTheme="majorHAnsi" w:hAnsiTheme="majorHAnsi" w:cstheme="majorHAnsi"/>
        </w:rPr>
        <w:t xml:space="preserve">, </w:t>
      </w:r>
      <w:proofErr w:type="gramStart"/>
      <w:r w:rsidR="00BC0B21" w:rsidRPr="00E30BD4">
        <w:rPr>
          <w:rFonts w:asciiTheme="majorHAnsi" w:hAnsiTheme="majorHAnsi" w:cstheme="majorHAnsi"/>
        </w:rPr>
        <w:t>coalitions</w:t>
      </w:r>
      <w:proofErr w:type="gramEnd"/>
      <w:r w:rsidR="00BC0B21" w:rsidRPr="00E30BD4">
        <w:rPr>
          <w:rFonts w:asciiTheme="majorHAnsi" w:hAnsiTheme="majorHAnsi" w:cstheme="majorHAnsi"/>
        </w:rPr>
        <w:t xml:space="preserve"> and </w:t>
      </w:r>
      <w:r w:rsidR="00F37E0B" w:rsidRPr="00E30BD4">
        <w:rPr>
          <w:rFonts w:asciiTheme="majorHAnsi" w:hAnsiTheme="majorHAnsi" w:cstheme="majorHAnsi"/>
        </w:rPr>
        <w:t>majority-rule</w:t>
      </w:r>
      <w:r w:rsidR="00F65F91" w:rsidRPr="00E30BD4">
        <w:rPr>
          <w:rFonts w:asciiTheme="majorHAnsi" w:hAnsiTheme="majorHAnsi" w:cstheme="majorHAnsi"/>
        </w:rPr>
        <w:t xml:space="preserve">, </w:t>
      </w:r>
      <w:r w:rsidR="00E86674" w:rsidRPr="00E30BD4">
        <w:rPr>
          <w:rFonts w:asciiTheme="majorHAnsi" w:hAnsiTheme="majorHAnsi" w:cstheme="majorHAnsi"/>
        </w:rPr>
        <w:t xml:space="preserve">ignoring </w:t>
      </w:r>
      <w:r w:rsidR="008313EC" w:rsidRPr="00E30BD4">
        <w:rPr>
          <w:rFonts w:asciiTheme="majorHAnsi" w:hAnsiTheme="majorHAnsi" w:cstheme="majorHAnsi"/>
        </w:rPr>
        <w:t xml:space="preserve">the </w:t>
      </w:r>
      <w:r w:rsidR="00E86674" w:rsidRPr="00E30BD4">
        <w:rPr>
          <w:rFonts w:asciiTheme="majorHAnsi" w:hAnsiTheme="majorHAnsi" w:cstheme="majorHAnsi"/>
        </w:rPr>
        <w:t>recent</w:t>
      </w:r>
      <w:r w:rsidR="00F65F91" w:rsidRPr="00E30BD4">
        <w:rPr>
          <w:rFonts w:asciiTheme="majorHAnsi" w:hAnsiTheme="majorHAnsi" w:cstheme="majorHAnsi"/>
        </w:rPr>
        <w:t xml:space="preserve"> </w:t>
      </w:r>
      <w:r w:rsidR="00721B31" w:rsidRPr="00E30BD4">
        <w:rPr>
          <w:rFonts w:asciiTheme="majorHAnsi" w:hAnsiTheme="majorHAnsi" w:cstheme="majorHAnsi"/>
        </w:rPr>
        <w:t>terrain</w:t>
      </w:r>
      <w:r w:rsidR="0034439B" w:rsidRPr="00E30BD4">
        <w:rPr>
          <w:rFonts w:asciiTheme="majorHAnsi" w:hAnsiTheme="majorHAnsi" w:cstheme="majorHAnsi"/>
        </w:rPr>
        <w:t xml:space="preserve"> of behavioral</w:t>
      </w:r>
      <w:r w:rsidR="00341F88" w:rsidRPr="00E30BD4">
        <w:rPr>
          <w:rFonts w:asciiTheme="majorHAnsi" w:hAnsiTheme="majorHAnsi" w:cstheme="majorHAnsi"/>
        </w:rPr>
        <w:t xml:space="preserve"> political science</w:t>
      </w:r>
      <w:r w:rsidR="00D97A69" w:rsidRPr="00E30BD4">
        <w:rPr>
          <w:rFonts w:asciiTheme="majorHAnsi" w:hAnsiTheme="majorHAnsi" w:cstheme="majorHAnsi"/>
        </w:rPr>
        <w:t xml:space="preserve"> (Black 1958; Arrow 1963; Riker 1961, 1980</w:t>
      </w:r>
      <w:r w:rsidR="002C6DE4" w:rsidRPr="00E30BD4">
        <w:rPr>
          <w:rFonts w:asciiTheme="majorHAnsi" w:hAnsiTheme="majorHAnsi" w:cstheme="majorHAnsi"/>
        </w:rPr>
        <w:t xml:space="preserve">; </w:t>
      </w:r>
      <w:proofErr w:type="spellStart"/>
      <w:r w:rsidR="002C6DE4" w:rsidRPr="00E30BD4">
        <w:rPr>
          <w:rFonts w:asciiTheme="majorHAnsi" w:hAnsiTheme="majorHAnsi" w:cstheme="majorHAnsi"/>
        </w:rPr>
        <w:t>Brams</w:t>
      </w:r>
      <w:proofErr w:type="spellEnd"/>
      <w:r w:rsidR="002C6DE4" w:rsidRPr="00E30BD4">
        <w:rPr>
          <w:rFonts w:asciiTheme="majorHAnsi" w:hAnsiTheme="majorHAnsi" w:cstheme="majorHAnsi"/>
        </w:rPr>
        <w:t>, Jones and Kilgour 2002</w:t>
      </w:r>
      <w:r w:rsidR="008F2769" w:rsidRPr="00E30BD4">
        <w:rPr>
          <w:rFonts w:asciiTheme="majorHAnsi" w:hAnsiTheme="majorHAnsi" w:cstheme="majorHAnsi"/>
        </w:rPr>
        <w:t xml:space="preserve">; </w:t>
      </w:r>
      <w:r w:rsidR="002177F1" w:rsidRPr="00E30BD4">
        <w:rPr>
          <w:rFonts w:asciiTheme="majorHAnsi" w:hAnsiTheme="majorHAnsi" w:cstheme="majorHAnsi"/>
        </w:rPr>
        <w:t xml:space="preserve">Penn, Patty and </w:t>
      </w:r>
      <w:proofErr w:type="spellStart"/>
      <w:r w:rsidR="002177F1" w:rsidRPr="00E30BD4">
        <w:rPr>
          <w:rFonts w:asciiTheme="majorHAnsi" w:hAnsiTheme="majorHAnsi" w:cstheme="majorHAnsi"/>
        </w:rPr>
        <w:t>Gailmard</w:t>
      </w:r>
      <w:proofErr w:type="spellEnd"/>
      <w:r w:rsidR="002177F1" w:rsidRPr="00E30BD4">
        <w:rPr>
          <w:rFonts w:asciiTheme="majorHAnsi" w:hAnsiTheme="majorHAnsi" w:cstheme="majorHAnsi"/>
        </w:rPr>
        <w:t xml:space="preserve"> 2011</w:t>
      </w:r>
      <w:r w:rsidR="002177F1" w:rsidRPr="00E30BD4">
        <w:rPr>
          <w:rFonts w:asciiTheme="majorHAnsi" w:hAnsiTheme="majorHAnsi" w:cstheme="majorHAnsi"/>
        </w:rPr>
        <w:t xml:space="preserve">; </w:t>
      </w:r>
      <w:r w:rsidR="008F2769" w:rsidRPr="00E30BD4">
        <w:rPr>
          <w:rFonts w:asciiTheme="majorHAnsi" w:hAnsiTheme="majorHAnsi" w:cstheme="majorHAnsi"/>
        </w:rPr>
        <w:t>List et al. 2013</w:t>
      </w:r>
      <w:r w:rsidR="00D97A69" w:rsidRPr="00E30BD4">
        <w:rPr>
          <w:rFonts w:asciiTheme="majorHAnsi" w:hAnsiTheme="majorHAnsi" w:cstheme="majorHAnsi"/>
        </w:rPr>
        <w:t>)</w:t>
      </w:r>
      <w:r w:rsidR="0034439B" w:rsidRPr="00E30BD4">
        <w:rPr>
          <w:rFonts w:asciiTheme="majorHAnsi" w:hAnsiTheme="majorHAnsi" w:cstheme="majorHAnsi"/>
        </w:rPr>
        <w:t xml:space="preserve">. </w:t>
      </w:r>
      <w:r w:rsidR="00802116" w:rsidRPr="00E30BD4">
        <w:rPr>
          <w:rFonts w:asciiTheme="majorHAnsi" w:hAnsiTheme="majorHAnsi" w:cstheme="majorHAnsi"/>
        </w:rPr>
        <w:t>Yet, t</w:t>
      </w:r>
      <w:r w:rsidR="00B51950" w:rsidRPr="00E30BD4">
        <w:rPr>
          <w:rFonts w:asciiTheme="majorHAnsi" w:hAnsiTheme="majorHAnsi" w:cstheme="majorHAnsi"/>
        </w:rPr>
        <w:t xml:space="preserve">he notion that the electorate </w:t>
      </w:r>
      <w:r w:rsidR="003D79AC" w:rsidRPr="00E30BD4">
        <w:rPr>
          <w:rFonts w:asciiTheme="majorHAnsi" w:hAnsiTheme="majorHAnsi" w:cstheme="majorHAnsi"/>
        </w:rPr>
        <w:t xml:space="preserve">is polarized and </w:t>
      </w:r>
      <w:r w:rsidR="00904992">
        <w:rPr>
          <w:rFonts w:asciiTheme="majorHAnsi" w:hAnsiTheme="majorHAnsi" w:cstheme="majorHAnsi"/>
        </w:rPr>
        <w:t>unimodal in preferences</w:t>
      </w:r>
      <w:r w:rsidR="00200B5B" w:rsidRPr="00E30BD4">
        <w:rPr>
          <w:rFonts w:asciiTheme="majorHAnsi" w:hAnsiTheme="majorHAnsi" w:cstheme="majorHAnsi"/>
        </w:rPr>
        <w:t xml:space="preserve"> </w:t>
      </w:r>
      <w:r w:rsidR="0034597A" w:rsidRPr="00E30BD4">
        <w:rPr>
          <w:rFonts w:asciiTheme="majorHAnsi" w:hAnsiTheme="majorHAnsi" w:cstheme="majorHAnsi"/>
        </w:rPr>
        <w:t>is</w:t>
      </w:r>
      <w:r w:rsidR="00200B5B" w:rsidRPr="00E30BD4">
        <w:rPr>
          <w:rFonts w:asciiTheme="majorHAnsi" w:hAnsiTheme="majorHAnsi" w:cstheme="majorHAnsi"/>
        </w:rPr>
        <w:t xml:space="preserve"> fundamentally </w:t>
      </w:r>
      <w:r w:rsidR="001926DF" w:rsidRPr="00E30BD4">
        <w:rPr>
          <w:rFonts w:asciiTheme="majorHAnsi" w:hAnsiTheme="majorHAnsi" w:cstheme="majorHAnsi"/>
        </w:rPr>
        <w:t>contradictory</w:t>
      </w:r>
      <w:r w:rsidR="00477D5E">
        <w:rPr>
          <w:rFonts w:asciiTheme="majorHAnsi" w:hAnsiTheme="majorHAnsi" w:cstheme="majorHAnsi"/>
        </w:rPr>
        <w:t xml:space="preserve">. </w:t>
      </w:r>
      <w:r w:rsidR="00A120A4" w:rsidRPr="00E30BD4">
        <w:rPr>
          <w:rFonts w:asciiTheme="majorHAnsi" w:hAnsiTheme="majorHAnsi" w:cstheme="majorHAnsi"/>
        </w:rPr>
        <w:t xml:space="preserve"> </w:t>
      </w:r>
    </w:p>
    <w:p w14:paraId="766E5FED" w14:textId="793B3C86" w:rsidR="00DA03A3" w:rsidRDefault="00DA03A3" w:rsidP="00E30BD4">
      <w:pPr>
        <w:jc w:val="both"/>
        <w:rPr>
          <w:rFonts w:asciiTheme="majorHAnsi" w:hAnsiTheme="majorHAnsi" w:cstheme="majorHAnsi"/>
        </w:rPr>
      </w:pPr>
    </w:p>
    <w:p w14:paraId="0DD52181" w14:textId="376E958B" w:rsidR="0078058F" w:rsidRDefault="0078058F" w:rsidP="0078058F">
      <w:pPr>
        <w:jc w:val="both"/>
        <w:rPr>
          <w:rFonts w:asciiTheme="majorHAnsi" w:hAnsiTheme="majorHAnsi" w:cstheme="majorHAnsi"/>
        </w:rPr>
      </w:pPr>
      <w:r>
        <w:rPr>
          <w:rFonts w:asciiTheme="majorHAnsi" w:hAnsiTheme="majorHAnsi" w:cstheme="majorHAnsi"/>
        </w:rPr>
        <w:t>Single-peakedness</w:t>
      </w:r>
      <w:r w:rsidRPr="00E30BD4">
        <w:rPr>
          <w:rFonts w:asciiTheme="majorHAnsi" w:hAnsiTheme="majorHAnsi" w:cstheme="majorHAnsi"/>
        </w:rPr>
        <w:t xml:space="preserve"> and issue polarization offer conflicting predictions of the distribution of political preferences. The median voter theory would view the distribution as a normal</w:t>
      </w:r>
      <w:r>
        <w:rPr>
          <w:rFonts w:asciiTheme="majorHAnsi" w:hAnsiTheme="majorHAnsi" w:cstheme="majorHAnsi"/>
        </w:rPr>
        <w:t xml:space="preserve"> </w:t>
      </w:r>
      <w:r w:rsidRPr="00E30BD4">
        <w:rPr>
          <w:rFonts w:asciiTheme="majorHAnsi" w:hAnsiTheme="majorHAnsi" w:cstheme="majorHAnsi"/>
        </w:rPr>
        <w:t xml:space="preserve">where most voters have preferences around the mean. </w:t>
      </w:r>
      <w:r>
        <w:rPr>
          <w:rFonts w:asciiTheme="majorHAnsi" w:hAnsiTheme="majorHAnsi" w:cstheme="majorHAnsi"/>
        </w:rPr>
        <w:t xml:space="preserve">If the electorate is polarized on issues, the distribution of preferences would be bimodal with peaks at the extremes. I illustrate this contrast in distributions in Figure 1. </w:t>
      </w:r>
    </w:p>
    <w:p w14:paraId="286BB676" w14:textId="77777777" w:rsidR="002D0A93" w:rsidRDefault="002D0A93" w:rsidP="0078058F">
      <w:pPr>
        <w:jc w:val="both"/>
        <w:rPr>
          <w:rFonts w:asciiTheme="majorHAnsi" w:hAnsiTheme="majorHAnsi" w:cstheme="majorHAnsi"/>
        </w:rPr>
      </w:pPr>
    </w:p>
    <w:p w14:paraId="1C0BC8D5" w14:textId="0B245A90" w:rsidR="009430B4" w:rsidRDefault="009430B4" w:rsidP="0078058F">
      <w:pPr>
        <w:jc w:val="both"/>
        <w:rPr>
          <w:rFonts w:asciiTheme="majorHAnsi" w:hAnsiTheme="majorHAnsi" w:cstheme="majorHAnsi"/>
        </w:rPr>
      </w:pPr>
    </w:p>
    <w:p w14:paraId="0CB30F39" w14:textId="2ADD7176" w:rsidR="009430B4" w:rsidRPr="009430B4" w:rsidRDefault="009430B4" w:rsidP="009430B4">
      <w:pPr>
        <w:jc w:val="center"/>
        <w:rPr>
          <w:rFonts w:asciiTheme="majorHAnsi" w:hAnsiTheme="majorHAnsi" w:cstheme="majorHAnsi"/>
          <w:b/>
          <w:bCs/>
          <w:i/>
          <w:iCs/>
          <w:u w:val="single"/>
        </w:rPr>
      </w:pPr>
      <w:r>
        <w:rPr>
          <w:rFonts w:asciiTheme="majorHAnsi" w:hAnsiTheme="majorHAnsi" w:cstheme="majorHAnsi"/>
          <w:b/>
          <w:bCs/>
          <w:i/>
          <w:iCs/>
          <w:u w:val="single"/>
        </w:rPr>
        <w:t>[Figure 1 about here]</w:t>
      </w:r>
    </w:p>
    <w:p w14:paraId="708DDFF1" w14:textId="628DD326" w:rsidR="0078058F" w:rsidRDefault="0078058F" w:rsidP="00E30BD4">
      <w:pPr>
        <w:jc w:val="both"/>
        <w:rPr>
          <w:rFonts w:asciiTheme="majorHAnsi" w:hAnsiTheme="majorHAnsi" w:cstheme="majorHAnsi"/>
        </w:rPr>
      </w:pPr>
    </w:p>
    <w:p w14:paraId="75EA4539" w14:textId="77777777" w:rsidR="002D0A93" w:rsidRPr="00E30BD4" w:rsidRDefault="002D0A93" w:rsidP="00E30BD4">
      <w:pPr>
        <w:jc w:val="both"/>
        <w:rPr>
          <w:rFonts w:asciiTheme="majorHAnsi" w:hAnsiTheme="majorHAnsi" w:cstheme="majorHAnsi"/>
        </w:rPr>
      </w:pPr>
    </w:p>
    <w:p w14:paraId="5FB204B3" w14:textId="477B4BF6" w:rsidR="00C62E2C" w:rsidRPr="00E30BD4" w:rsidRDefault="00DA03A3" w:rsidP="00E30BD4">
      <w:pPr>
        <w:jc w:val="both"/>
        <w:rPr>
          <w:rFonts w:asciiTheme="majorHAnsi" w:hAnsiTheme="majorHAnsi" w:cstheme="majorHAnsi"/>
        </w:rPr>
      </w:pPr>
      <w:r w:rsidRPr="00E30BD4">
        <w:rPr>
          <w:rFonts w:asciiTheme="majorHAnsi" w:hAnsiTheme="majorHAnsi" w:cstheme="majorHAnsi"/>
        </w:rPr>
        <w:t xml:space="preserve">The issue polarization argument contradicts </w:t>
      </w:r>
      <w:r w:rsidR="00A945AF">
        <w:rPr>
          <w:rFonts w:asciiTheme="majorHAnsi" w:hAnsiTheme="majorHAnsi" w:cstheme="majorHAnsi"/>
        </w:rPr>
        <w:t>single-peakedness</w:t>
      </w:r>
      <w:r w:rsidR="00FD0810" w:rsidRPr="00E30BD4">
        <w:rPr>
          <w:rFonts w:asciiTheme="majorHAnsi" w:hAnsiTheme="majorHAnsi" w:cstheme="majorHAnsi"/>
        </w:rPr>
        <w:t xml:space="preserve"> for two reasons. </w:t>
      </w:r>
      <w:r w:rsidR="00347A0D" w:rsidRPr="00E30BD4">
        <w:rPr>
          <w:rFonts w:asciiTheme="majorHAnsi" w:hAnsiTheme="majorHAnsi" w:cstheme="majorHAnsi"/>
        </w:rPr>
        <w:t xml:space="preserve">First, </w:t>
      </w:r>
      <w:r w:rsidR="00AC5161" w:rsidRPr="00E30BD4">
        <w:rPr>
          <w:rFonts w:asciiTheme="majorHAnsi" w:hAnsiTheme="majorHAnsi" w:cstheme="majorHAnsi"/>
        </w:rPr>
        <w:t>much of</w:t>
      </w:r>
      <w:r w:rsidR="005E712C" w:rsidRPr="00E30BD4">
        <w:rPr>
          <w:rFonts w:asciiTheme="majorHAnsi" w:hAnsiTheme="majorHAnsi" w:cstheme="majorHAnsi"/>
        </w:rPr>
        <w:t xml:space="preserve"> the electorate </w:t>
      </w:r>
      <w:r w:rsidR="00B12F92" w:rsidRPr="00E30BD4">
        <w:rPr>
          <w:rFonts w:asciiTheme="majorHAnsi" w:hAnsiTheme="majorHAnsi" w:cstheme="majorHAnsi"/>
        </w:rPr>
        <w:t xml:space="preserve">seems </w:t>
      </w:r>
      <w:r w:rsidR="00FA457D" w:rsidRPr="00E30BD4">
        <w:rPr>
          <w:rFonts w:asciiTheme="majorHAnsi" w:hAnsiTheme="majorHAnsi" w:cstheme="majorHAnsi"/>
        </w:rPr>
        <w:t xml:space="preserve">to prefer centrist candidates over extremist candidates </w:t>
      </w:r>
      <w:r w:rsidR="002B5D5F" w:rsidRPr="00E30BD4">
        <w:rPr>
          <w:rFonts w:asciiTheme="majorHAnsi" w:hAnsiTheme="majorHAnsi" w:cstheme="majorHAnsi"/>
        </w:rPr>
        <w:t>(</w:t>
      </w:r>
      <w:r w:rsidR="0096654A">
        <w:rPr>
          <w:rFonts w:asciiTheme="majorHAnsi" w:hAnsiTheme="majorHAnsi" w:cstheme="majorHAnsi"/>
        </w:rPr>
        <w:t xml:space="preserve">Hall 2015; </w:t>
      </w:r>
      <w:r w:rsidR="002B5D5F" w:rsidRPr="00E30BD4">
        <w:rPr>
          <w:rFonts w:asciiTheme="majorHAnsi" w:hAnsiTheme="majorHAnsi" w:cstheme="majorHAnsi"/>
        </w:rPr>
        <w:t>Hall and Thompson 2018)</w:t>
      </w:r>
      <w:r w:rsidR="008B7778" w:rsidRPr="00E30BD4">
        <w:rPr>
          <w:rFonts w:asciiTheme="majorHAnsi" w:hAnsiTheme="majorHAnsi" w:cstheme="majorHAnsi"/>
        </w:rPr>
        <w:t xml:space="preserve">. </w:t>
      </w:r>
      <w:r w:rsidR="00C62E2C" w:rsidRPr="00E30BD4">
        <w:rPr>
          <w:rFonts w:asciiTheme="majorHAnsi" w:hAnsiTheme="majorHAnsi" w:cstheme="majorHAnsi"/>
        </w:rPr>
        <w:t xml:space="preserve">How could voters become more polarized on issues while inherently preferring moderate views? </w:t>
      </w:r>
    </w:p>
    <w:p w14:paraId="36A85B4E" w14:textId="1282757D" w:rsidR="00924207" w:rsidRPr="00E30BD4" w:rsidRDefault="00924207" w:rsidP="00E30BD4">
      <w:pPr>
        <w:jc w:val="both"/>
        <w:rPr>
          <w:rFonts w:asciiTheme="majorHAnsi" w:hAnsiTheme="majorHAnsi" w:cstheme="majorHAnsi"/>
        </w:rPr>
      </w:pPr>
    </w:p>
    <w:p w14:paraId="7019D553" w14:textId="77777777" w:rsidR="00AF49CE" w:rsidRDefault="00924207" w:rsidP="00E30BD4">
      <w:pPr>
        <w:jc w:val="both"/>
        <w:rPr>
          <w:rFonts w:asciiTheme="majorHAnsi" w:hAnsiTheme="majorHAnsi" w:cstheme="majorHAnsi"/>
        </w:rPr>
      </w:pPr>
      <w:commentRangeStart w:id="0"/>
      <w:r w:rsidRPr="00E30BD4">
        <w:rPr>
          <w:rFonts w:asciiTheme="majorHAnsi" w:hAnsiTheme="majorHAnsi" w:cstheme="majorHAnsi"/>
        </w:rPr>
        <w:t xml:space="preserve">Second, </w:t>
      </w:r>
      <w:r w:rsidR="000D2FBA" w:rsidRPr="00E30BD4">
        <w:rPr>
          <w:rFonts w:asciiTheme="majorHAnsi" w:hAnsiTheme="majorHAnsi" w:cstheme="majorHAnsi"/>
        </w:rPr>
        <w:t xml:space="preserve">taking extremist positions on policy issues is significantly more costly than </w:t>
      </w:r>
      <w:r w:rsidR="00862A43" w:rsidRPr="00E30BD4">
        <w:rPr>
          <w:rFonts w:asciiTheme="majorHAnsi" w:hAnsiTheme="majorHAnsi" w:cstheme="majorHAnsi"/>
        </w:rPr>
        <w:t>adopting moderate views</w:t>
      </w:r>
      <w:commentRangeEnd w:id="0"/>
      <w:r w:rsidR="009F3AF4">
        <w:rPr>
          <w:rStyle w:val="CommentReference"/>
        </w:rPr>
        <w:commentReference w:id="0"/>
      </w:r>
      <w:r w:rsidR="00862A43" w:rsidRPr="00E30BD4">
        <w:rPr>
          <w:rFonts w:asciiTheme="majorHAnsi" w:hAnsiTheme="majorHAnsi" w:cstheme="majorHAnsi"/>
        </w:rPr>
        <w:t>.</w:t>
      </w:r>
    </w:p>
    <w:p w14:paraId="39877891" w14:textId="77777777" w:rsidR="00AF49CE" w:rsidRDefault="00AF49CE" w:rsidP="00E30BD4">
      <w:pPr>
        <w:jc w:val="both"/>
        <w:rPr>
          <w:rFonts w:asciiTheme="majorHAnsi" w:hAnsiTheme="majorHAnsi" w:cstheme="majorHAnsi"/>
        </w:rPr>
      </w:pPr>
    </w:p>
    <w:p w14:paraId="79E0699A" w14:textId="2CD56D65" w:rsidR="00340CD0" w:rsidRPr="00E30BD4" w:rsidRDefault="002072A3" w:rsidP="00E30BD4">
      <w:pPr>
        <w:jc w:val="both"/>
        <w:rPr>
          <w:rFonts w:asciiTheme="majorHAnsi" w:hAnsiTheme="majorHAnsi" w:cstheme="majorHAnsi"/>
        </w:rPr>
      </w:pPr>
      <w:r w:rsidRPr="00E30BD4">
        <w:rPr>
          <w:rFonts w:asciiTheme="majorHAnsi" w:hAnsiTheme="majorHAnsi" w:cstheme="majorHAnsi"/>
        </w:rPr>
        <w:t xml:space="preserve">Egan (2013) </w:t>
      </w:r>
      <w:r w:rsidR="0050354F">
        <w:rPr>
          <w:rFonts w:asciiTheme="majorHAnsi" w:hAnsiTheme="majorHAnsi" w:cstheme="majorHAnsi"/>
        </w:rPr>
        <w:t>establishes the</w:t>
      </w:r>
      <w:r w:rsidRPr="00E30BD4">
        <w:rPr>
          <w:rFonts w:asciiTheme="majorHAnsi" w:hAnsiTheme="majorHAnsi" w:cstheme="majorHAnsi"/>
        </w:rPr>
        <w:t xml:space="preserve"> conditions under which individual preferences are double-peaked. These conditions, however, describe an electorate who prefer </w:t>
      </w:r>
      <w:r w:rsidRPr="00E30BD4">
        <w:rPr>
          <w:rFonts w:asciiTheme="majorHAnsi" w:hAnsiTheme="majorHAnsi" w:cstheme="majorHAnsi"/>
          <w:i/>
          <w:iCs/>
        </w:rPr>
        <w:t xml:space="preserve">both </w:t>
      </w:r>
      <w:r w:rsidRPr="00E30BD4">
        <w:rPr>
          <w:rFonts w:asciiTheme="majorHAnsi" w:hAnsiTheme="majorHAnsi" w:cstheme="majorHAnsi"/>
        </w:rPr>
        <w:t xml:space="preserve">liberal and conservative policies. </w:t>
      </w:r>
      <w:r w:rsidR="00AE514E" w:rsidRPr="00E30BD4">
        <w:rPr>
          <w:rFonts w:asciiTheme="majorHAnsi" w:hAnsiTheme="majorHAnsi" w:cstheme="majorHAnsi"/>
        </w:rPr>
        <w:t>Th</w:t>
      </w:r>
      <w:r w:rsidR="00756C70" w:rsidRPr="00E30BD4">
        <w:rPr>
          <w:rFonts w:asciiTheme="majorHAnsi" w:hAnsiTheme="majorHAnsi" w:cstheme="majorHAnsi"/>
        </w:rPr>
        <w:t xml:space="preserve">e distribution does not describe a polarized electorate, but </w:t>
      </w:r>
      <w:r w:rsidR="002D44A6" w:rsidRPr="00E30BD4">
        <w:rPr>
          <w:rFonts w:asciiTheme="majorHAnsi" w:hAnsiTheme="majorHAnsi" w:cstheme="majorHAnsi"/>
        </w:rPr>
        <w:t xml:space="preserve">ironically </w:t>
      </w:r>
      <w:r w:rsidR="00445211" w:rsidRPr="00E30BD4">
        <w:rPr>
          <w:rFonts w:asciiTheme="majorHAnsi" w:hAnsiTheme="majorHAnsi" w:cstheme="majorHAnsi"/>
        </w:rPr>
        <w:t xml:space="preserve">a bipartisan one. </w:t>
      </w:r>
    </w:p>
    <w:p w14:paraId="6E14F624" w14:textId="77777777" w:rsidR="00347D1C" w:rsidRPr="00E30BD4" w:rsidRDefault="00347D1C" w:rsidP="00E30BD4">
      <w:pPr>
        <w:jc w:val="both"/>
        <w:rPr>
          <w:rFonts w:asciiTheme="majorHAnsi" w:hAnsiTheme="majorHAnsi" w:cstheme="majorHAnsi"/>
        </w:rPr>
      </w:pPr>
    </w:p>
    <w:p w14:paraId="014418C4" w14:textId="2F14CC43" w:rsidR="004C122E" w:rsidRDefault="004C122E" w:rsidP="00E30BD4">
      <w:pPr>
        <w:jc w:val="both"/>
        <w:rPr>
          <w:rFonts w:asciiTheme="majorHAnsi" w:hAnsiTheme="majorHAnsi" w:cstheme="majorHAnsi"/>
        </w:rPr>
      </w:pPr>
    </w:p>
    <w:p w14:paraId="434E69C7" w14:textId="316D97DD" w:rsidR="000B6EA5" w:rsidRPr="00E30BD4" w:rsidRDefault="00AB0C24" w:rsidP="00E30BD4">
      <w:pPr>
        <w:jc w:val="both"/>
        <w:rPr>
          <w:rFonts w:asciiTheme="majorHAnsi" w:hAnsiTheme="majorHAnsi" w:cstheme="majorHAnsi"/>
        </w:rPr>
      </w:pPr>
      <w:r>
        <w:rPr>
          <w:rFonts w:asciiTheme="majorHAnsi" w:hAnsiTheme="majorHAnsi" w:cstheme="majorHAnsi"/>
        </w:rPr>
        <w:t xml:space="preserve">To summarize, </w:t>
      </w:r>
      <w:r w:rsidR="00AA1C8D">
        <w:rPr>
          <w:rFonts w:asciiTheme="majorHAnsi" w:hAnsiTheme="majorHAnsi" w:cstheme="majorHAnsi"/>
        </w:rPr>
        <w:t xml:space="preserve">issue polarization is faced with </w:t>
      </w:r>
      <w:r w:rsidR="00E21634">
        <w:rPr>
          <w:rFonts w:asciiTheme="majorHAnsi" w:hAnsiTheme="majorHAnsi" w:cstheme="majorHAnsi"/>
        </w:rPr>
        <w:t xml:space="preserve">both </w:t>
      </w:r>
      <w:r w:rsidR="00B30ADF">
        <w:rPr>
          <w:rFonts w:asciiTheme="majorHAnsi" w:hAnsiTheme="majorHAnsi" w:cstheme="majorHAnsi"/>
        </w:rPr>
        <w:t>explicit</w:t>
      </w:r>
      <w:r w:rsidR="00E21634">
        <w:rPr>
          <w:rFonts w:asciiTheme="majorHAnsi" w:hAnsiTheme="majorHAnsi" w:cstheme="majorHAnsi"/>
        </w:rPr>
        <w:t xml:space="preserve"> and </w:t>
      </w:r>
      <w:r w:rsidR="00B30ADF">
        <w:rPr>
          <w:rFonts w:asciiTheme="majorHAnsi" w:hAnsiTheme="majorHAnsi" w:cstheme="majorHAnsi"/>
        </w:rPr>
        <w:t>implicit</w:t>
      </w:r>
      <w:r w:rsidR="00E21634">
        <w:rPr>
          <w:rFonts w:asciiTheme="majorHAnsi" w:hAnsiTheme="majorHAnsi" w:cstheme="majorHAnsi"/>
        </w:rPr>
        <w:t xml:space="preserve"> opposition. </w:t>
      </w:r>
      <w:r w:rsidR="00817358">
        <w:rPr>
          <w:rFonts w:asciiTheme="majorHAnsi" w:hAnsiTheme="majorHAnsi" w:cstheme="majorHAnsi"/>
        </w:rPr>
        <w:t xml:space="preserve">Theoretically, </w:t>
      </w:r>
      <w:r w:rsidR="003534A5">
        <w:rPr>
          <w:rFonts w:asciiTheme="majorHAnsi" w:hAnsiTheme="majorHAnsi" w:cstheme="majorHAnsi"/>
        </w:rPr>
        <w:t>it</w:t>
      </w:r>
      <w:r w:rsidR="004361FE">
        <w:rPr>
          <w:rFonts w:asciiTheme="majorHAnsi" w:hAnsiTheme="majorHAnsi" w:cstheme="majorHAnsi"/>
        </w:rPr>
        <w:t xml:space="preserve"> implicitly</w:t>
      </w:r>
      <w:r w:rsidR="003534A5">
        <w:rPr>
          <w:rFonts w:asciiTheme="majorHAnsi" w:hAnsiTheme="majorHAnsi" w:cstheme="majorHAnsi"/>
        </w:rPr>
        <w:t xml:space="preserve"> contradicts one of the core tenets of spatial theories of ideology and preferences</w:t>
      </w:r>
      <w:r w:rsidR="0009618B">
        <w:rPr>
          <w:rFonts w:asciiTheme="majorHAnsi" w:hAnsiTheme="majorHAnsi" w:cstheme="majorHAnsi"/>
        </w:rPr>
        <w:t xml:space="preserve">, single peakedness. </w:t>
      </w:r>
      <w:r w:rsidR="000751DD">
        <w:rPr>
          <w:rFonts w:asciiTheme="majorHAnsi" w:hAnsiTheme="majorHAnsi" w:cstheme="majorHAnsi"/>
        </w:rPr>
        <w:t xml:space="preserve">Empirically, </w:t>
      </w:r>
      <w:r w:rsidR="00303CEE">
        <w:rPr>
          <w:rFonts w:asciiTheme="majorHAnsi" w:hAnsiTheme="majorHAnsi" w:cstheme="majorHAnsi"/>
        </w:rPr>
        <w:t xml:space="preserve">it is explicitly met with resistance </w:t>
      </w:r>
      <w:r w:rsidR="00431C16">
        <w:rPr>
          <w:rFonts w:asciiTheme="majorHAnsi" w:hAnsiTheme="majorHAnsi" w:cstheme="majorHAnsi"/>
        </w:rPr>
        <w:t xml:space="preserve">on </w:t>
      </w:r>
      <w:r w:rsidR="00CE6804">
        <w:rPr>
          <w:rFonts w:asciiTheme="majorHAnsi" w:hAnsiTheme="majorHAnsi" w:cstheme="majorHAnsi"/>
        </w:rPr>
        <w:t>its magnitude</w:t>
      </w:r>
      <w:r w:rsidR="008F4671">
        <w:rPr>
          <w:rFonts w:asciiTheme="majorHAnsi" w:hAnsiTheme="majorHAnsi" w:cstheme="majorHAnsi"/>
        </w:rPr>
        <w:t>, notwithstanding the issues related to measurement and time</w:t>
      </w:r>
      <w:r w:rsidR="00F44D45">
        <w:rPr>
          <w:rFonts w:asciiTheme="majorHAnsi" w:hAnsiTheme="majorHAnsi" w:cstheme="majorHAnsi"/>
        </w:rPr>
        <w:t xml:space="preserve">. </w:t>
      </w:r>
      <w:r w:rsidR="000B6EA5">
        <w:rPr>
          <w:rFonts w:asciiTheme="majorHAnsi" w:hAnsiTheme="majorHAnsi" w:cstheme="majorHAnsi"/>
        </w:rPr>
        <w:t xml:space="preserve">To demonstrate the </w:t>
      </w:r>
      <w:r w:rsidR="006B3877">
        <w:rPr>
          <w:rFonts w:asciiTheme="majorHAnsi" w:hAnsiTheme="majorHAnsi" w:cstheme="majorHAnsi"/>
        </w:rPr>
        <w:t xml:space="preserve">existence of issue polarization, it is necessary to go beyond these debates </w:t>
      </w:r>
      <w:r w:rsidR="00365047">
        <w:rPr>
          <w:rFonts w:asciiTheme="majorHAnsi" w:hAnsiTheme="majorHAnsi" w:cstheme="majorHAnsi"/>
        </w:rPr>
        <w:t xml:space="preserve">and test its underlying mechanism. </w:t>
      </w:r>
    </w:p>
    <w:p w14:paraId="00AA797C" w14:textId="77777777" w:rsidR="00BF2A40" w:rsidRPr="00E30BD4" w:rsidRDefault="00BF2A40" w:rsidP="00E30BD4">
      <w:pPr>
        <w:jc w:val="both"/>
        <w:rPr>
          <w:rFonts w:asciiTheme="majorHAnsi" w:hAnsiTheme="majorHAnsi" w:cstheme="majorHAnsi"/>
        </w:rPr>
      </w:pPr>
    </w:p>
    <w:p w14:paraId="02FFB07F" w14:textId="632317E2" w:rsidR="00F26E65" w:rsidRDefault="007462D2" w:rsidP="00E30BD4">
      <w:pPr>
        <w:jc w:val="both"/>
        <w:rPr>
          <w:rFonts w:asciiTheme="majorHAnsi" w:hAnsiTheme="majorHAnsi" w:cstheme="majorHAnsi"/>
        </w:rPr>
      </w:pPr>
      <w:r>
        <w:rPr>
          <w:rFonts w:asciiTheme="majorHAnsi" w:hAnsiTheme="majorHAnsi" w:cstheme="majorHAnsi"/>
        </w:rPr>
        <w:t xml:space="preserve">In the next section, I </w:t>
      </w:r>
      <w:r w:rsidR="000843DD">
        <w:rPr>
          <w:rFonts w:asciiTheme="majorHAnsi" w:hAnsiTheme="majorHAnsi" w:cstheme="majorHAnsi"/>
        </w:rPr>
        <w:t xml:space="preserve">provide </w:t>
      </w:r>
      <w:r w:rsidR="00436B14">
        <w:rPr>
          <w:rFonts w:asciiTheme="majorHAnsi" w:hAnsiTheme="majorHAnsi" w:cstheme="majorHAnsi"/>
        </w:rPr>
        <w:t xml:space="preserve">direction on these issues </w:t>
      </w:r>
      <w:r w:rsidR="00324074">
        <w:rPr>
          <w:rFonts w:asciiTheme="majorHAnsi" w:hAnsiTheme="majorHAnsi" w:cstheme="majorHAnsi"/>
        </w:rPr>
        <w:t xml:space="preserve">by testing an overarching mechanism of issue polarization: political persuasion. </w:t>
      </w:r>
    </w:p>
    <w:p w14:paraId="2230AF58" w14:textId="77777777" w:rsidR="007F7E44" w:rsidRDefault="007F7E44" w:rsidP="00E30BD4">
      <w:pPr>
        <w:jc w:val="both"/>
        <w:rPr>
          <w:rFonts w:asciiTheme="majorHAnsi" w:hAnsiTheme="majorHAnsi" w:cstheme="majorHAnsi"/>
        </w:rPr>
      </w:pPr>
    </w:p>
    <w:p w14:paraId="253682A9" w14:textId="77777777" w:rsidR="00324074" w:rsidRPr="00E30BD4" w:rsidRDefault="00324074" w:rsidP="00E30BD4">
      <w:pPr>
        <w:jc w:val="both"/>
        <w:rPr>
          <w:rFonts w:asciiTheme="majorHAnsi" w:hAnsiTheme="majorHAnsi" w:cstheme="majorHAnsi"/>
        </w:rPr>
      </w:pPr>
    </w:p>
    <w:p w14:paraId="182D5B4B" w14:textId="24E9A610" w:rsidR="00163C16" w:rsidRPr="00E30BD4" w:rsidRDefault="00163C16" w:rsidP="00E30BD4">
      <w:pPr>
        <w:jc w:val="both"/>
        <w:rPr>
          <w:rFonts w:asciiTheme="majorHAnsi" w:hAnsiTheme="majorHAnsi" w:cstheme="majorHAnsi"/>
        </w:rPr>
      </w:pPr>
    </w:p>
    <w:p w14:paraId="2C7F718C" w14:textId="6D420D75" w:rsidR="00AB0C24" w:rsidRPr="00CE1B49" w:rsidRDefault="00A9679D" w:rsidP="00C14E84">
      <w:pPr>
        <w:jc w:val="center"/>
        <w:rPr>
          <w:rFonts w:asciiTheme="majorHAnsi" w:hAnsiTheme="majorHAnsi" w:cstheme="majorHAnsi"/>
          <w:i/>
          <w:iCs/>
          <w:u w:val="single"/>
        </w:rPr>
      </w:pPr>
      <w:r w:rsidRPr="00E30BD4">
        <w:rPr>
          <w:rFonts w:asciiTheme="majorHAnsi" w:hAnsiTheme="majorHAnsi" w:cstheme="majorHAnsi"/>
          <w:i/>
          <w:iCs/>
          <w:u w:val="single"/>
        </w:rPr>
        <w:t>Bridging the gap</w:t>
      </w:r>
      <w:r w:rsidR="00163C16" w:rsidRPr="00E30BD4">
        <w:rPr>
          <w:rFonts w:asciiTheme="majorHAnsi" w:hAnsiTheme="majorHAnsi" w:cstheme="majorHAnsi"/>
          <w:i/>
          <w:iCs/>
          <w:u w:val="single"/>
        </w:rPr>
        <w:t>: Persuasion as a mechanism for mass polarization</w:t>
      </w:r>
    </w:p>
    <w:p w14:paraId="332149A6" w14:textId="469AE14B" w:rsidR="00FE2B20" w:rsidRDefault="004F47DD" w:rsidP="00E30BD4">
      <w:pPr>
        <w:jc w:val="both"/>
        <w:rPr>
          <w:rFonts w:asciiTheme="majorHAnsi" w:hAnsiTheme="majorHAnsi" w:cstheme="majorHAnsi"/>
        </w:rPr>
      </w:pPr>
      <w:r>
        <w:rPr>
          <w:rFonts w:asciiTheme="majorHAnsi" w:hAnsiTheme="majorHAnsi" w:cstheme="majorHAnsi"/>
        </w:rPr>
        <w:t xml:space="preserve">In the previous section, I </w:t>
      </w:r>
      <w:r w:rsidR="005B6594">
        <w:rPr>
          <w:rFonts w:asciiTheme="majorHAnsi" w:hAnsiTheme="majorHAnsi" w:cstheme="majorHAnsi"/>
        </w:rPr>
        <w:t>detail some empirical and theoretical debates</w:t>
      </w:r>
      <w:r w:rsidR="003750F3">
        <w:rPr>
          <w:rFonts w:asciiTheme="majorHAnsi" w:hAnsiTheme="majorHAnsi" w:cstheme="majorHAnsi"/>
        </w:rPr>
        <w:t xml:space="preserve"> that </w:t>
      </w:r>
      <w:r w:rsidR="00EB2F80">
        <w:rPr>
          <w:rFonts w:asciiTheme="majorHAnsi" w:hAnsiTheme="majorHAnsi" w:cstheme="majorHAnsi"/>
        </w:rPr>
        <w:t xml:space="preserve">question the validity of mass polarization. </w:t>
      </w:r>
      <w:proofErr w:type="gramStart"/>
      <w:r w:rsidR="000567DB">
        <w:rPr>
          <w:rFonts w:asciiTheme="majorHAnsi" w:hAnsiTheme="majorHAnsi" w:cstheme="majorHAnsi"/>
        </w:rPr>
        <w:t>In light of</w:t>
      </w:r>
      <w:proofErr w:type="gramEnd"/>
      <w:r w:rsidR="000567DB">
        <w:rPr>
          <w:rFonts w:asciiTheme="majorHAnsi" w:hAnsiTheme="majorHAnsi" w:cstheme="majorHAnsi"/>
        </w:rPr>
        <w:t xml:space="preserve"> these concerns, </w:t>
      </w:r>
      <w:r w:rsidR="00FE2B20">
        <w:rPr>
          <w:rFonts w:asciiTheme="majorHAnsi" w:hAnsiTheme="majorHAnsi" w:cstheme="majorHAnsi"/>
        </w:rPr>
        <w:t xml:space="preserve">it is important to address the </w:t>
      </w:r>
      <w:r w:rsidR="000747CF">
        <w:rPr>
          <w:rFonts w:asciiTheme="majorHAnsi" w:hAnsiTheme="majorHAnsi" w:cstheme="majorHAnsi"/>
          <w:i/>
          <w:iCs/>
        </w:rPr>
        <w:t xml:space="preserve">fundamental </w:t>
      </w:r>
      <w:r w:rsidR="00D66E3C">
        <w:rPr>
          <w:rFonts w:asciiTheme="majorHAnsi" w:hAnsiTheme="majorHAnsi" w:cstheme="majorHAnsi"/>
          <w:i/>
          <w:iCs/>
        </w:rPr>
        <w:t>underpinnings</w:t>
      </w:r>
      <w:r w:rsidR="00FE2B20">
        <w:rPr>
          <w:rFonts w:asciiTheme="majorHAnsi" w:hAnsiTheme="majorHAnsi" w:cstheme="majorHAnsi"/>
        </w:rPr>
        <w:t xml:space="preserve"> of polarization to move beyond unsuccessful disputes. </w:t>
      </w:r>
    </w:p>
    <w:p w14:paraId="76B575DA" w14:textId="365FB44A" w:rsidR="00EA0EB2" w:rsidRDefault="00EA0EB2" w:rsidP="00E30BD4">
      <w:pPr>
        <w:jc w:val="both"/>
        <w:rPr>
          <w:rFonts w:asciiTheme="majorHAnsi" w:hAnsiTheme="majorHAnsi" w:cstheme="majorHAnsi"/>
        </w:rPr>
      </w:pPr>
    </w:p>
    <w:p w14:paraId="2D98AD9B" w14:textId="5967190F" w:rsidR="00C05F28" w:rsidRPr="00BB7983" w:rsidRDefault="00BD2A38" w:rsidP="00E30BD4">
      <w:pPr>
        <w:jc w:val="both"/>
        <w:rPr>
          <w:rFonts w:asciiTheme="majorHAnsi" w:hAnsiTheme="majorHAnsi" w:cstheme="majorHAnsi"/>
          <w:i/>
          <w:iCs/>
        </w:rPr>
      </w:pPr>
      <w:r>
        <w:rPr>
          <w:rFonts w:asciiTheme="majorHAnsi" w:hAnsiTheme="majorHAnsi" w:cstheme="majorHAnsi"/>
        </w:rPr>
        <w:t xml:space="preserve">To question </w:t>
      </w:r>
      <w:r w:rsidR="00C80147">
        <w:rPr>
          <w:rFonts w:asciiTheme="majorHAnsi" w:hAnsiTheme="majorHAnsi" w:cstheme="majorHAnsi"/>
        </w:rPr>
        <w:t>the foundational</w:t>
      </w:r>
      <w:r w:rsidR="00EA0EB2">
        <w:rPr>
          <w:rFonts w:asciiTheme="majorHAnsi" w:hAnsiTheme="majorHAnsi" w:cstheme="majorHAnsi"/>
        </w:rPr>
        <w:t xml:space="preserve"> plausibility</w:t>
      </w:r>
      <w:r>
        <w:rPr>
          <w:rFonts w:asciiTheme="majorHAnsi" w:hAnsiTheme="majorHAnsi" w:cstheme="majorHAnsi"/>
        </w:rPr>
        <w:t xml:space="preserve"> </w:t>
      </w:r>
      <w:r w:rsidR="003B7023">
        <w:rPr>
          <w:rFonts w:asciiTheme="majorHAnsi" w:hAnsiTheme="majorHAnsi" w:cstheme="majorHAnsi"/>
        </w:rPr>
        <w:t xml:space="preserve">of </w:t>
      </w:r>
      <w:r>
        <w:rPr>
          <w:rFonts w:asciiTheme="majorHAnsi" w:hAnsiTheme="majorHAnsi" w:cstheme="majorHAnsi"/>
        </w:rPr>
        <w:t xml:space="preserve">issue polarization, we must </w:t>
      </w:r>
      <w:r w:rsidR="006B6C16">
        <w:rPr>
          <w:rFonts w:asciiTheme="majorHAnsi" w:hAnsiTheme="majorHAnsi" w:cstheme="majorHAnsi"/>
        </w:rPr>
        <w:t>test</w:t>
      </w:r>
      <w:r w:rsidR="0090000B">
        <w:rPr>
          <w:rFonts w:asciiTheme="majorHAnsi" w:hAnsiTheme="majorHAnsi" w:cstheme="majorHAnsi"/>
        </w:rPr>
        <w:t xml:space="preserve"> mechanism</w:t>
      </w:r>
      <w:r w:rsidR="00BC557D">
        <w:rPr>
          <w:rFonts w:asciiTheme="majorHAnsi" w:hAnsiTheme="majorHAnsi" w:cstheme="majorHAnsi"/>
        </w:rPr>
        <w:t xml:space="preserve">s. </w:t>
      </w:r>
      <w:r w:rsidR="00F44C7C">
        <w:rPr>
          <w:rFonts w:asciiTheme="majorHAnsi" w:hAnsiTheme="majorHAnsi" w:cstheme="majorHAnsi"/>
        </w:rPr>
        <w:t xml:space="preserve">Whatever the causes </w:t>
      </w:r>
      <w:r w:rsidR="002C5855">
        <w:rPr>
          <w:rFonts w:asciiTheme="majorHAnsi" w:hAnsiTheme="majorHAnsi" w:cstheme="majorHAnsi"/>
        </w:rPr>
        <w:t>of</w:t>
      </w:r>
      <w:r w:rsidR="00BD794F">
        <w:rPr>
          <w:rFonts w:asciiTheme="majorHAnsi" w:hAnsiTheme="majorHAnsi" w:cstheme="majorHAnsi"/>
        </w:rPr>
        <w:t xml:space="preserve"> polarization, </w:t>
      </w:r>
      <w:r w:rsidR="00355243">
        <w:rPr>
          <w:rFonts w:asciiTheme="majorHAnsi" w:hAnsiTheme="majorHAnsi" w:cstheme="majorHAnsi"/>
        </w:rPr>
        <w:t xml:space="preserve">how are the effects exerted? </w:t>
      </w:r>
      <w:r w:rsidR="00D5116E">
        <w:rPr>
          <w:rFonts w:asciiTheme="majorHAnsi" w:hAnsiTheme="majorHAnsi" w:cstheme="majorHAnsi"/>
        </w:rPr>
        <w:t xml:space="preserve">In this manuscript, I probe </w:t>
      </w:r>
      <w:r w:rsidR="00CB36F6">
        <w:rPr>
          <w:rFonts w:asciiTheme="majorHAnsi" w:hAnsiTheme="majorHAnsi" w:cstheme="majorHAnsi"/>
        </w:rPr>
        <w:t xml:space="preserve">what I consider to be an underlying </w:t>
      </w:r>
      <w:r w:rsidR="00CE549D">
        <w:rPr>
          <w:rFonts w:asciiTheme="majorHAnsi" w:hAnsiTheme="majorHAnsi" w:cstheme="majorHAnsi"/>
        </w:rPr>
        <w:t>mechanism of issue polarization: persuasion.</w:t>
      </w:r>
      <w:r w:rsidR="00BB7983">
        <w:rPr>
          <w:rFonts w:asciiTheme="majorHAnsi" w:hAnsiTheme="majorHAnsi" w:cstheme="majorHAnsi"/>
        </w:rPr>
        <w:t xml:space="preserve"> I define persuasion broadly </w:t>
      </w:r>
      <w:r w:rsidR="00807752">
        <w:rPr>
          <w:rFonts w:asciiTheme="majorHAnsi" w:hAnsiTheme="majorHAnsi" w:cstheme="majorHAnsi"/>
        </w:rPr>
        <w:t xml:space="preserve">as an attempt to </w:t>
      </w:r>
      <w:r w:rsidR="009310EB">
        <w:rPr>
          <w:rFonts w:asciiTheme="majorHAnsi" w:hAnsiTheme="majorHAnsi" w:cstheme="majorHAnsi"/>
        </w:rPr>
        <w:t xml:space="preserve">influence one’s political attitudes, </w:t>
      </w:r>
      <w:proofErr w:type="gramStart"/>
      <w:r w:rsidR="009310EB">
        <w:rPr>
          <w:rFonts w:asciiTheme="majorHAnsi" w:hAnsiTheme="majorHAnsi" w:cstheme="majorHAnsi"/>
        </w:rPr>
        <w:t>beliefs</w:t>
      </w:r>
      <w:proofErr w:type="gramEnd"/>
      <w:r w:rsidR="009310EB">
        <w:rPr>
          <w:rFonts w:asciiTheme="majorHAnsi" w:hAnsiTheme="majorHAnsi" w:cstheme="majorHAnsi"/>
        </w:rPr>
        <w:t xml:space="preserve"> or behavior</w:t>
      </w:r>
      <w:r w:rsidR="00807752">
        <w:rPr>
          <w:rFonts w:asciiTheme="majorHAnsi" w:hAnsiTheme="majorHAnsi" w:cstheme="majorHAnsi"/>
        </w:rPr>
        <w:t xml:space="preserve">, </w:t>
      </w:r>
      <w:r w:rsidR="00BB7983">
        <w:rPr>
          <w:rFonts w:asciiTheme="majorHAnsi" w:hAnsiTheme="majorHAnsi" w:cstheme="majorHAnsi"/>
        </w:rPr>
        <w:t xml:space="preserve">in line with </w:t>
      </w:r>
      <w:proofErr w:type="spellStart"/>
      <w:r w:rsidR="00BB7983">
        <w:rPr>
          <w:rFonts w:asciiTheme="majorHAnsi" w:hAnsiTheme="majorHAnsi" w:cstheme="majorHAnsi"/>
        </w:rPr>
        <w:t>Suhay</w:t>
      </w:r>
      <w:proofErr w:type="spellEnd"/>
      <w:r w:rsidR="00BB7983">
        <w:rPr>
          <w:rFonts w:asciiTheme="majorHAnsi" w:hAnsiTheme="majorHAnsi" w:cstheme="majorHAnsi"/>
        </w:rPr>
        <w:t xml:space="preserve">, </w:t>
      </w:r>
      <w:proofErr w:type="spellStart"/>
      <w:r w:rsidR="0031442E">
        <w:rPr>
          <w:rFonts w:asciiTheme="majorHAnsi" w:hAnsiTheme="majorHAnsi" w:cstheme="majorHAnsi"/>
        </w:rPr>
        <w:t>Grofman</w:t>
      </w:r>
      <w:proofErr w:type="spellEnd"/>
      <w:r w:rsidR="00BB7983">
        <w:rPr>
          <w:rFonts w:asciiTheme="majorHAnsi" w:hAnsiTheme="majorHAnsi" w:cstheme="majorHAnsi"/>
        </w:rPr>
        <w:t xml:space="preserve"> and </w:t>
      </w:r>
      <w:proofErr w:type="spellStart"/>
      <w:r w:rsidR="00BB7983">
        <w:rPr>
          <w:rFonts w:asciiTheme="majorHAnsi" w:hAnsiTheme="majorHAnsi" w:cstheme="majorHAnsi"/>
        </w:rPr>
        <w:t>Trechsel</w:t>
      </w:r>
      <w:proofErr w:type="spellEnd"/>
      <w:r w:rsidR="00807752">
        <w:rPr>
          <w:rFonts w:asciiTheme="majorHAnsi" w:hAnsiTheme="majorHAnsi" w:cstheme="majorHAnsi"/>
        </w:rPr>
        <w:t xml:space="preserve"> (2020, 2)</w:t>
      </w:r>
      <w:r w:rsidR="000E5985">
        <w:rPr>
          <w:rFonts w:asciiTheme="majorHAnsi" w:hAnsiTheme="majorHAnsi" w:cstheme="majorHAnsi"/>
        </w:rPr>
        <w:t xml:space="preserve">. </w:t>
      </w:r>
    </w:p>
    <w:p w14:paraId="6737D993" w14:textId="77777777" w:rsidR="00C05F28" w:rsidRDefault="00C05F28" w:rsidP="00E30BD4">
      <w:pPr>
        <w:jc w:val="both"/>
        <w:rPr>
          <w:rFonts w:asciiTheme="majorHAnsi" w:hAnsiTheme="majorHAnsi" w:cstheme="majorHAnsi"/>
        </w:rPr>
      </w:pPr>
    </w:p>
    <w:p w14:paraId="05CA8535" w14:textId="7BB6E9BF" w:rsidR="00043628" w:rsidRDefault="00FA11B1" w:rsidP="00E30BD4">
      <w:pPr>
        <w:jc w:val="both"/>
        <w:rPr>
          <w:rFonts w:asciiTheme="majorHAnsi" w:hAnsiTheme="majorHAnsi" w:cstheme="majorHAnsi"/>
        </w:rPr>
      </w:pPr>
      <w:r>
        <w:rPr>
          <w:rFonts w:asciiTheme="majorHAnsi" w:hAnsiTheme="majorHAnsi" w:cstheme="majorHAnsi"/>
        </w:rPr>
        <w:t xml:space="preserve">Issue polarization is not possible without voters being persuaded by extremist </w:t>
      </w:r>
      <w:r w:rsidR="0086171D">
        <w:rPr>
          <w:rFonts w:asciiTheme="majorHAnsi" w:hAnsiTheme="majorHAnsi" w:cstheme="majorHAnsi"/>
        </w:rPr>
        <w:t>politics</w:t>
      </w:r>
      <w:r>
        <w:rPr>
          <w:rFonts w:asciiTheme="majorHAnsi" w:hAnsiTheme="majorHAnsi" w:cstheme="majorHAnsi"/>
        </w:rPr>
        <w:t>.</w:t>
      </w:r>
      <w:r w:rsidR="007C5593">
        <w:rPr>
          <w:rFonts w:asciiTheme="majorHAnsi" w:hAnsiTheme="majorHAnsi" w:cstheme="majorHAnsi"/>
        </w:rPr>
        <w:t xml:space="preserve"> </w:t>
      </w:r>
      <w:r w:rsidR="00ED3457">
        <w:rPr>
          <w:rFonts w:asciiTheme="majorHAnsi" w:hAnsiTheme="majorHAnsi" w:cstheme="majorHAnsi"/>
        </w:rPr>
        <w:t>Naturally,</w:t>
      </w:r>
      <w:r w:rsidR="00222690">
        <w:rPr>
          <w:rFonts w:asciiTheme="majorHAnsi" w:hAnsiTheme="majorHAnsi" w:cstheme="majorHAnsi"/>
        </w:rPr>
        <w:t xml:space="preserve"> t</w:t>
      </w:r>
      <w:r w:rsidR="007C5593">
        <w:rPr>
          <w:rFonts w:asciiTheme="majorHAnsi" w:hAnsiTheme="majorHAnsi" w:cstheme="majorHAnsi"/>
        </w:rPr>
        <w:t xml:space="preserve">he masses should be more likely to prefer extremist policies if they have grown increasingly extremist. </w:t>
      </w:r>
    </w:p>
    <w:p w14:paraId="7D56DEC2" w14:textId="08ACAC05" w:rsidR="00761CD7" w:rsidRDefault="00761CD7" w:rsidP="00E30BD4">
      <w:pPr>
        <w:jc w:val="both"/>
        <w:rPr>
          <w:rFonts w:asciiTheme="majorHAnsi" w:hAnsiTheme="majorHAnsi" w:cstheme="majorHAnsi"/>
        </w:rPr>
      </w:pPr>
    </w:p>
    <w:p w14:paraId="638CCB7C" w14:textId="0033F407" w:rsidR="00C65F6A" w:rsidRDefault="00761CD7" w:rsidP="00761CD7">
      <w:pPr>
        <w:jc w:val="both"/>
        <w:rPr>
          <w:rFonts w:asciiTheme="majorHAnsi" w:hAnsiTheme="majorHAnsi" w:cstheme="majorHAnsi"/>
        </w:rPr>
      </w:pPr>
      <w:r w:rsidRPr="00E30BD4">
        <w:rPr>
          <w:rFonts w:asciiTheme="majorHAnsi" w:hAnsiTheme="majorHAnsi" w:cstheme="majorHAnsi"/>
        </w:rPr>
        <w:t xml:space="preserve">Persuasion is not only a </w:t>
      </w:r>
      <w:r w:rsidR="00864211">
        <w:rPr>
          <w:rFonts w:asciiTheme="majorHAnsi" w:hAnsiTheme="majorHAnsi" w:cstheme="majorHAnsi"/>
        </w:rPr>
        <w:t>plausible</w:t>
      </w:r>
      <w:r w:rsidRPr="00E30BD4">
        <w:rPr>
          <w:rFonts w:asciiTheme="majorHAnsi" w:hAnsiTheme="majorHAnsi" w:cstheme="majorHAnsi"/>
        </w:rPr>
        <w:t xml:space="preserve"> mechanism but is the ideal mechanism to test issue polarization. Any cause previously identified in the literature that explains issue polarization </w:t>
      </w:r>
      <w:r w:rsidRPr="00E30BD4">
        <w:rPr>
          <w:rFonts w:asciiTheme="majorHAnsi" w:hAnsiTheme="majorHAnsi" w:cstheme="majorHAnsi"/>
          <w:i/>
          <w:iCs/>
        </w:rPr>
        <w:t>must</w:t>
      </w:r>
      <w:r w:rsidR="00EB489A">
        <w:rPr>
          <w:rFonts w:asciiTheme="majorHAnsi" w:hAnsiTheme="majorHAnsi" w:cstheme="majorHAnsi"/>
        </w:rPr>
        <w:t xml:space="preserve"> be exerted through persuasion. </w:t>
      </w:r>
      <w:r w:rsidR="0047128E">
        <w:rPr>
          <w:rFonts w:asciiTheme="majorHAnsi" w:hAnsiTheme="majorHAnsi" w:cstheme="majorHAnsi"/>
        </w:rPr>
        <w:t>Issue</w:t>
      </w:r>
      <w:r w:rsidR="002A043D">
        <w:rPr>
          <w:rFonts w:asciiTheme="majorHAnsi" w:hAnsiTheme="majorHAnsi" w:cstheme="majorHAnsi"/>
        </w:rPr>
        <w:t xml:space="preserve"> polarization </w:t>
      </w:r>
      <w:r w:rsidR="00105742">
        <w:rPr>
          <w:rFonts w:asciiTheme="majorHAnsi" w:hAnsiTheme="majorHAnsi" w:cstheme="majorHAnsi"/>
        </w:rPr>
        <w:t>sustains</w:t>
      </w:r>
      <w:r w:rsidR="00D4750E">
        <w:rPr>
          <w:rFonts w:asciiTheme="majorHAnsi" w:hAnsiTheme="majorHAnsi" w:cstheme="majorHAnsi"/>
        </w:rPr>
        <w:t xml:space="preserve"> that </w:t>
      </w:r>
      <w:r w:rsidR="00F403D3">
        <w:rPr>
          <w:rFonts w:asciiTheme="majorHAnsi" w:hAnsiTheme="majorHAnsi" w:cstheme="majorHAnsi"/>
        </w:rPr>
        <w:t xml:space="preserve">the electorate changed </w:t>
      </w:r>
      <w:r w:rsidR="005913FE">
        <w:rPr>
          <w:rFonts w:asciiTheme="majorHAnsi" w:hAnsiTheme="majorHAnsi" w:cstheme="majorHAnsi"/>
        </w:rPr>
        <w:t>its</w:t>
      </w:r>
      <w:r w:rsidR="00F403D3">
        <w:rPr>
          <w:rFonts w:asciiTheme="majorHAnsi" w:hAnsiTheme="majorHAnsi" w:cstheme="majorHAnsi"/>
        </w:rPr>
        <w:t xml:space="preserve"> views to </w:t>
      </w:r>
      <w:r w:rsidR="003022E8">
        <w:rPr>
          <w:rFonts w:asciiTheme="majorHAnsi" w:hAnsiTheme="majorHAnsi" w:cstheme="majorHAnsi"/>
        </w:rPr>
        <w:t xml:space="preserve">become more extremist. </w:t>
      </w:r>
      <w:r w:rsidR="00660A56">
        <w:rPr>
          <w:rFonts w:asciiTheme="majorHAnsi" w:hAnsiTheme="majorHAnsi" w:cstheme="majorHAnsi"/>
        </w:rPr>
        <w:t xml:space="preserve">I </w:t>
      </w:r>
      <w:r w:rsidR="00105742">
        <w:rPr>
          <w:rFonts w:asciiTheme="majorHAnsi" w:hAnsiTheme="majorHAnsi" w:cstheme="majorHAnsi"/>
        </w:rPr>
        <w:t xml:space="preserve">argue that </w:t>
      </w:r>
      <w:r w:rsidR="00663E38">
        <w:rPr>
          <w:rFonts w:asciiTheme="majorHAnsi" w:hAnsiTheme="majorHAnsi" w:cstheme="majorHAnsi"/>
        </w:rPr>
        <w:t>for</w:t>
      </w:r>
      <w:r w:rsidR="004D5138">
        <w:rPr>
          <w:rFonts w:asciiTheme="majorHAnsi" w:hAnsiTheme="majorHAnsi" w:cstheme="majorHAnsi"/>
        </w:rPr>
        <w:t xml:space="preserve"> masses to change their behavior</w:t>
      </w:r>
      <w:r w:rsidR="00C4593C">
        <w:rPr>
          <w:rFonts w:asciiTheme="majorHAnsi" w:hAnsiTheme="majorHAnsi" w:cstheme="majorHAnsi"/>
        </w:rPr>
        <w:t xml:space="preserve"> they must be persuaded.</w:t>
      </w:r>
      <w:r w:rsidR="00C65F6A">
        <w:rPr>
          <w:rFonts w:asciiTheme="majorHAnsi" w:hAnsiTheme="majorHAnsi" w:cstheme="majorHAnsi"/>
        </w:rPr>
        <w:t xml:space="preserve"> The </w:t>
      </w:r>
      <w:r w:rsidR="00A47F09">
        <w:rPr>
          <w:rFonts w:asciiTheme="majorHAnsi" w:hAnsiTheme="majorHAnsi" w:cstheme="majorHAnsi"/>
        </w:rPr>
        <w:t xml:space="preserve">logical </w:t>
      </w:r>
      <w:r w:rsidR="008565F5">
        <w:rPr>
          <w:rFonts w:asciiTheme="majorHAnsi" w:hAnsiTheme="majorHAnsi" w:cstheme="majorHAnsi"/>
        </w:rPr>
        <w:t xml:space="preserve">foundations </w:t>
      </w:r>
      <w:r w:rsidR="00A47F09">
        <w:rPr>
          <w:rFonts w:asciiTheme="majorHAnsi" w:hAnsiTheme="majorHAnsi" w:cstheme="majorHAnsi"/>
        </w:rPr>
        <w:t xml:space="preserve">of issue polarization </w:t>
      </w:r>
      <w:r w:rsidR="007B2709">
        <w:rPr>
          <w:rFonts w:asciiTheme="majorHAnsi" w:hAnsiTheme="majorHAnsi" w:cstheme="majorHAnsi"/>
        </w:rPr>
        <w:t xml:space="preserve">would be challenged if at the height of the phenomena the electorate is nonetheless more likely to be persuaded by moderate views. </w:t>
      </w:r>
      <w:r w:rsidR="004958FF">
        <w:rPr>
          <w:rFonts w:asciiTheme="majorHAnsi" w:hAnsiTheme="majorHAnsi" w:cstheme="majorHAnsi"/>
        </w:rPr>
        <w:t xml:space="preserve">I illustrate the persuasion as a mechanism in Figure 2. </w:t>
      </w:r>
    </w:p>
    <w:p w14:paraId="64254E70" w14:textId="063F0ABD" w:rsidR="004958FF" w:rsidRDefault="004958FF" w:rsidP="00761CD7">
      <w:pPr>
        <w:jc w:val="both"/>
        <w:rPr>
          <w:rFonts w:asciiTheme="majorHAnsi" w:hAnsiTheme="majorHAnsi" w:cstheme="majorHAnsi"/>
        </w:rPr>
      </w:pPr>
    </w:p>
    <w:p w14:paraId="3B8BB3AD" w14:textId="5C116E54" w:rsidR="004958FF" w:rsidRDefault="004958FF" w:rsidP="00761CD7">
      <w:pPr>
        <w:jc w:val="both"/>
        <w:rPr>
          <w:rFonts w:asciiTheme="majorHAnsi" w:hAnsiTheme="majorHAnsi" w:cstheme="majorHAnsi"/>
        </w:rPr>
      </w:pPr>
    </w:p>
    <w:p w14:paraId="23C27E8F" w14:textId="777DF8F5" w:rsidR="00190620" w:rsidRDefault="00190620" w:rsidP="00761CD7">
      <w:pPr>
        <w:jc w:val="both"/>
        <w:rPr>
          <w:rFonts w:asciiTheme="majorHAnsi" w:hAnsiTheme="majorHAnsi" w:cstheme="majorHAnsi"/>
        </w:rPr>
      </w:pPr>
    </w:p>
    <w:p w14:paraId="36C4B402" w14:textId="333A84DF" w:rsidR="00190620" w:rsidRDefault="00190620" w:rsidP="00761CD7">
      <w:pPr>
        <w:jc w:val="both"/>
        <w:rPr>
          <w:rFonts w:asciiTheme="majorHAnsi" w:hAnsiTheme="majorHAnsi" w:cstheme="majorHAnsi"/>
        </w:rPr>
      </w:pPr>
    </w:p>
    <w:p w14:paraId="415FF608" w14:textId="3BBFD609" w:rsidR="00190620" w:rsidRPr="009430B4" w:rsidRDefault="00190620" w:rsidP="00190620">
      <w:pPr>
        <w:jc w:val="center"/>
        <w:rPr>
          <w:rFonts w:asciiTheme="majorHAnsi" w:hAnsiTheme="majorHAnsi" w:cstheme="majorHAnsi"/>
          <w:b/>
          <w:bCs/>
          <w:i/>
          <w:iCs/>
          <w:u w:val="single"/>
        </w:rPr>
      </w:pPr>
      <w:r>
        <w:rPr>
          <w:rFonts w:asciiTheme="majorHAnsi" w:hAnsiTheme="majorHAnsi" w:cstheme="majorHAnsi"/>
          <w:b/>
          <w:bCs/>
          <w:i/>
          <w:iCs/>
          <w:u w:val="single"/>
        </w:rPr>
        <w:t xml:space="preserve">[Figure </w:t>
      </w:r>
      <w:r>
        <w:rPr>
          <w:rFonts w:asciiTheme="majorHAnsi" w:hAnsiTheme="majorHAnsi" w:cstheme="majorHAnsi"/>
          <w:b/>
          <w:bCs/>
          <w:i/>
          <w:iCs/>
          <w:u w:val="single"/>
        </w:rPr>
        <w:t>2</w:t>
      </w:r>
      <w:r>
        <w:rPr>
          <w:rFonts w:asciiTheme="majorHAnsi" w:hAnsiTheme="majorHAnsi" w:cstheme="majorHAnsi"/>
          <w:b/>
          <w:bCs/>
          <w:i/>
          <w:iCs/>
          <w:u w:val="single"/>
        </w:rPr>
        <w:t xml:space="preserve"> about here]</w:t>
      </w:r>
    </w:p>
    <w:p w14:paraId="6708382D" w14:textId="77777777" w:rsidR="00190620" w:rsidRDefault="00190620" w:rsidP="00761CD7">
      <w:pPr>
        <w:jc w:val="both"/>
        <w:rPr>
          <w:rFonts w:asciiTheme="majorHAnsi" w:hAnsiTheme="majorHAnsi" w:cstheme="majorHAnsi"/>
        </w:rPr>
      </w:pPr>
    </w:p>
    <w:p w14:paraId="29161A85" w14:textId="5A451262" w:rsidR="004958FF" w:rsidRDefault="004958FF" w:rsidP="00761CD7">
      <w:pPr>
        <w:jc w:val="both"/>
        <w:rPr>
          <w:rFonts w:asciiTheme="majorHAnsi" w:hAnsiTheme="majorHAnsi" w:cstheme="majorHAnsi"/>
        </w:rPr>
      </w:pPr>
    </w:p>
    <w:p w14:paraId="26DF2EB7" w14:textId="77777777" w:rsidR="00837EF2" w:rsidRDefault="00837EF2" w:rsidP="00761CD7">
      <w:pPr>
        <w:jc w:val="both"/>
        <w:rPr>
          <w:rFonts w:asciiTheme="majorHAnsi" w:hAnsiTheme="majorHAnsi" w:cstheme="majorHAnsi"/>
        </w:rPr>
      </w:pPr>
    </w:p>
    <w:p w14:paraId="0B3D6BEB" w14:textId="77777777" w:rsidR="00761CD7" w:rsidRPr="00E30BD4" w:rsidRDefault="00761CD7" w:rsidP="00761CD7">
      <w:pPr>
        <w:jc w:val="both"/>
        <w:rPr>
          <w:rFonts w:asciiTheme="majorHAnsi" w:hAnsiTheme="majorHAnsi" w:cstheme="majorHAnsi"/>
        </w:rPr>
      </w:pPr>
    </w:p>
    <w:p w14:paraId="4E61CD4B" w14:textId="0BC053ED" w:rsidR="00761CD7" w:rsidRPr="00E30BD4" w:rsidRDefault="00E82B94" w:rsidP="00761CD7">
      <w:pPr>
        <w:jc w:val="both"/>
        <w:rPr>
          <w:rFonts w:asciiTheme="majorHAnsi" w:hAnsiTheme="majorHAnsi" w:cstheme="majorHAnsi"/>
        </w:rPr>
      </w:pPr>
      <w:r>
        <w:rPr>
          <w:rFonts w:asciiTheme="majorHAnsi" w:hAnsiTheme="majorHAnsi" w:cstheme="majorHAnsi"/>
        </w:rPr>
        <w:t>I conceptualize p</w:t>
      </w:r>
      <w:r w:rsidR="00761CD7" w:rsidRPr="00E30BD4">
        <w:rPr>
          <w:rFonts w:asciiTheme="majorHAnsi" w:hAnsiTheme="majorHAnsi" w:cstheme="majorHAnsi"/>
        </w:rPr>
        <w:t xml:space="preserve">ersuasion as </w:t>
      </w:r>
      <w:r w:rsidR="007A6A8F">
        <w:rPr>
          <w:rFonts w:asciiTheme="majorHAnsi" w:hAnsiTheme="majorHAnsi" w:cstheme="majorHAnsi"/>
        </w:rPr>
        <w:t>latent</w:t>
      </w:r>
      <w:r w:rsidR="00761CD7" w:rsidRPr="00E30BD4">
        <w:rPr>
          <w:rFonts w:asciiTheme="majorHAnsi" w:hAnsiTheme="majorHAnsi" w:cstheme="majorHAnsi"/>
        </w:rPr>
        <w:t xml:space="preserve"> mechanism. </w:t>
      </w:r>
      <w:r w:rsidR="00DA3B5A">
        <w:rPr>
          <w:rFonts w:asciiTheme="majorHAnsi" w:hAnsiTheme="majorHAnsi" w:cstheme="majorHAnsi"/>
        </w:rPr>
        <w:t xml:space="preserve">Some may see its flaccidity as a bug, but it is in fact a feature. </w:t>
      </w:r>
      <w:r w:rsidR="00761CD7" w:rsidRPr="00E30BD4">
        <w:rPr>
          <w:rFonts w:asciiTheme="majorHAnsi" w:hAnsiTheme="majorHAnsi" w:cstheme="majorHAnsi"/>
        </w:rPr>
        <w:t xml:space="preserve">Given that all causes of issue polarization must go through persuasion </w:t>
      </w:r>
      <w:r w:rsidR="00014C6E" w:rsidRPr="00E30BD4">
        <w:rPr>
          <w:rFonts w:asciiTheme="majorHAnsi" w:hAnsiTheme="majorHAnsi" w:cstheme="majorHAnsi"/>
        </w:rPr>
        <w:t>to</w:t>
      </w:r>
      <w:r w:rsidR="00761CD7" w:rsidRPr="00E30BD4">
        <w:rPr>
          <w:rFonts w:asciiTheme="majorHAnsi" w:hAnsiTheme="majorHAnsi" w:cstheme="majorHAnsi"/>
        </w:rPr>
        <w:t xml:space="preserve"> reach the masses, its test will determine the underlying validity of the issue polarization argument. </w:t>
      </w:r>
      <w:r w:rsidR="00BF563C">
        <w:rPr>
          <w:rFonts w:asciiTheme="majorHAnsi" w:hAnsiTheme="majorHAnsi" w:cstheme="majorHAnsi"/>
        </w:rPr>
        <w:t xml:space="preserve">Extremist persuasion is a required mechanism </w:t>
      </w:r>
      <w:r w:rsidR="008909D5">
        <w:rPr>
          <w:rFonts w:asciiTheme="majorHAnsi" w:hAnsiTheme="majorHAnsi" w:cstheme="majorHAnsi"/>
        </w:rPr>
        <w:t xml:space="preserve">for issue polarization. </w:t>
      </w:r>
    </w:p>
    <w:p w14:paraId="190D958F" w14:textId="77777777" w:rsidR="00761CD7" w:rsidRPr="00E30BD4" w:rsidRDefault="00761CD7" w:rsidP="00761CD7">
      <w:pPr>
        <w:jc w:val="both"/>
        <w:rPr>
          <w:rFonts w:asciiTheme="majorHAnsi" w:hAnsiTheme="majorHAnsi" w:cstheme="majorHAnsi"/>
        </w:rPr>
      </w:pPr>
    </w:p>
    <w:p w14:paraId="392F4439" w14:textId="77777777" w:rsidR="00761CD7" w:rsidRPr="00E30BD4" w:rsidRDefault="00761CD7" w:rsidP="00761CD7">
      <w:pPr>
        <w:jc w:val="both"/>
        <w:rPr>
          <w:rFonts w:asciiTheme="majorHAnsi" w:hAnsiTheme="majorHAnsi" w:cstheme="majorHAnsi"/>
        </w:rPr>
      </w:pPr>
      <w:r w:rsidRPr="00E30BD4">
        <w:rPr>
          <w:rFonts w:asciiTheme="majorHAnsi" w:hAnsiTheme="majorHAnsi" w:cstheme="majorHAnsi"/>
        </w:rPr>
        <w:t xml:space="preserve">Empirically, testing the persuasion mechanism will either give or remove precedence to the empirical observation of issue polarization. Theoretically, I seek to show whether it is possible the that unimodal distribution be split into two peaks, as arrows </w:t>
      </w:r>
      <w:r w:rsidRPr="00E30BD4">
        <w:rPr>
          <w:rFonts w:asciiTheme="majorHAnsi" w:hAnsiTheme="majorHAnsi" w:cstheme="majorHAnsi"/>
          <w:i/>
          <w:iCs/>
        </w:rPr>
        <w:t>a</w:t>
      </w:r>
      <w:r w:rsidRPr="00E30BD4">
        <w:rPr>
          <w:rFonts w:asciiTheme="majorHAnsi" w:hAnsiTheme="majorHAnsi" w:cstheme="majorHAnsi"/>
        </w:rPr>
        <w:t xml:space="preserve"> and </w:t>
      </w:r>
      <w:r w:rsidRPr="00E30BD4">
        <w:rPr>
          <w:rFonts w:asciiTheme="majorHAnsi" w:hAnsiTheme="majorHAnsi" w:cstheme="majorHAnsi"/>
          <w:i/>
          <w:iCs/>
        </w:rPr>
        <w:t>b</w:t>
      </w:r>
      <w:r w:rsidRPr="00E30BD4">
        <w:rPr>
          <w:rFonts w:asciiTheme="majorHAnsi" w:hAnsiTheme="majorHAnsi" w:cstheme="majorHAnsi"/>
        </w:rPr>
        <w:t xml:space="preserve"> show in Figure 1. </w:t>
      </w:r>
    </w:p>
    <w:p w14:paraId="192C4F90" w14:textId="77777777" w:rsidR="00AC5412" w:rsidRPr="00E30BD4" w:rsidRDefault="00AC5412" w:rsidP="00AC5412">
      <w:pPr>
        <w:jc w:val="both"/>
        <w:rPr>
          <w:rFonts w:asciiTheme="majorHAnsi" w:hAnsiTheme="majorHAnsi" w:cstheme="majorHAnsi"/>
        </w:rPr>
      </w:pPr>
    </w:p>
    <w:p w14:paraId="53F51503" w14:textId="5DF1605C" w:rsidR="00AC5412" w:rsidRPr="00E30BD4" w:rsidRDefault="00AC5412" w:rsidP="00AC5412">
      <w:pPr>
        <w:jc w:val="both"/>
        <w:rPr>
          <w:rFonts w:asciiTheme="majorHAnsi" w:hAnsiTheme="majorHAnsi" w:cstheme="majorHAnsi"/>
        </w:rPr>
      </w:pPr>
      <w:r w:rsidRPr="00E30BD4">
        <w:rPr>
          <w:rFonts w:asciiTheme="majorHAnsi" w:hAnsiTheme="majorHAnsi" w:cstheme="majorHAnsi"/>
        </w:rPr>
        <w:t xml:space="preserve">To summarize, </w:t>
      </w:r>
      <w:r w:rsidR="00FD5E18">
        <w:rPr>
          <w:rFonts w:asciiTheme="majorHAnsi" w:hAnsiTheme="majorHAnsi" w:cstheme="majorHAnsi"/>
        </w:rPr>
        <w:t xml:space="preserve">my goal in this manuscript is to test the extremist persuasion mechanism of issue polarization. </w:t>
      </w:r>
      <w:r w:rsidRPr="00E30BD4">
        <w:rPr>
          <w:rFonts w:asciiTheme="majorHAnsi" w:hAnsiTheme="majorHAnsi" w:cstheme="majorHAnsi"/>
        </w:rPr>
        <w:t xml:space="preserve">If extremist politics is persuasive, voters may be inclined to adopt extremist views on policy. This gives precedence to the argument that masses have polarized on issues, or at least have the potential to be if persuaded. </w:t>
      </w:r>
    </w:p>
    <w:p w14:paraId="4CC8C95F" w14:textId="2CC9D5E4" w:rsidR="00586CAA" w:rsidRPr="00E30BD4" w:rsidRDefault="00586CAA" w:rsidP="00E30BD4">
      <w:pPr>
        <w:jc w:val="both"/>
        <w:rPr>
          <w:rFonts w:asciiTheme="majorHAnsi" w:hAnsiTheme="majorHAnsi" w:cstheme="majorHAnsi"/>
        </w:rPr>
      </w:pPr>
    </w:p>
    <w:p w14:paraId="561F6584" w14:textId="77777777" w:rsidR="00261069" w:rsidRPr="00E30BD4" w:rsidRDefault="00261069" w:rsidP="00E30BD4">
      <w:pPr>
        <w:jc w:val="both"/>
        <w:rPr>
          <w:rFonts w:asciiTheme="majorHAnsi" w:hAnsiTheme="majorHAnsi" w:cstheme="majorHAnsi"/>
        </w:rPr>
      </w:pPr>
    </w:p>
    <w:p w14:paraId="064D1C3D" w14:textId="2AEB7095" w:rsidR="00590BB3" w:rsidRDefault="00590BB3" w:rsidP="00E30BD4">
      <w:pPr>
        <w:jc w:val="both"/>
        <w:rPr>
          <w:rFonts w:asciiTheme="majorHAnsi" w:hAnsiTheme="majorHAnsi" w:cstheme="majorHAnsi"/>
        </w:rPr>
      </w:pPr>
    </w:p>
    <w:p w14:paraId="321EA0D0" w14:textId="5C0C1212" w:rsidR="00E30E66" w:rsidRDefault="00E30E66" w:rsidP="00E30BD4">
      <w:pPr>
        <w:jc w:val="both"/>
        <w:rPr>
          <w:rFonts w:asciiTheme="majorHAnsi" w:hAnsiTheme="majorHAnsi" w:cstheme="majorHAnsi"/>
        </w:rPr>
      </w:pPr>
    </w:p>
    <w:p w14:paraId="1C04CB93" w14:textId="77777777" w:rsidR="00E30E66" w:rsidRPr="00E30BD4" w:rsidRDefault="00E30E66" w:rsidP="00E30BD4">
      <w:pPr>
        <w:jc w:val="both"/>
        <w:rPr>
          <w:rFonts w:asciiTheme="majorHAnsi" w:hAnsiTheme="majorHAnsi" w:cstheme="majorHAnsi"/>
        </w:rPr>
      </w:pPr>
    </w:p>
    <w:p w14:paraId="7FCFA0A5" w14:textId="463A62E4" w:rsidR="00266327" w:rsidRDefault="00F26E65" w:rsidP="006B2671">
      <w:pPr>
        <w:jc w:val="center"/>
        <w:rPr>
          <w:rFonts w:asciiTheme="majorHAnsi" w:hAnsiTheme="majorHAnsi" w:cstheme="majorHAnsi"/>
          <w:i/>
          <w:iCs/>
          <w:u w:val="single"/>
        </w:rPr>
      </w:pPr>
      <w:r w:rsidRPr="00E30BD4">
        <w:rPr>
          <w:rFonts w:asciiTheme="majorHAnsi" w:hAnsiTheme="majorHAnsi" w:cstheme="majorHAnsi"/>
          <w:i/>
          <w:iCs/>
          <w:u w:val="single"/>
        </w:rPr>
        <w:t>Empirical strategy</w:t>
      </w:r>
    </w:p>
    <w:p w14:paraId="48F09813" w14:textId="77777777" w:rsidR="00E32FC1" w:rsidRPr="000A1BE3" w:rsidRDefault="00E32FC1" w:rsidP="006B2671">
      <w:pPr>
        <w:jc w:val="center"/>
        <w:rPr>
          <w:rFonts w:asciiTheme="majorHAnsi" w:hAnsiTheme="majorHAnsi" w:cstheme="majorHAnsi"/>
        </w:rPr>
      </w:pPr>
    </w:p>
    <w:p w14:paraId="447FDA38" w14:textId="3A5CF2E3" w:rsidR="00CC427A" w:rsidRDefault="00175A76" w:rsidP="00E30BD4">
      <w:pPr>
        <w:jc w:val="both"/>
        <w:rPr>
          <w:rFonts w:asciiTheme="majorHAnsi" w:hAnsiTheme="majorHAnsi" w:cstheme="majorHAnsi"/>
        </w:rPr>
      </w:pPr>
      <w:r>
        <w:rPr>
          <w:rFonts w:asciiTheme="majorHAnsi" w:hAnsiTheme="majorHAnsi" w:cstheme="majorHAnsi"/>
        </w:rPr>
        <w:t xml:space="preserve">To give precedence to the issue polarization argument, we must </w:t>
      </w:r>
      <w:r w:rsidR="00A04106">
        <w:rPr>
          <w:rFonts w:asciiTheme="majorHAnsi" w:hAnsiTheme="majorHAnsi" w:cstheme="majorHAnsi"/>
        </w:rPr>
        <w:t>test its</w:t>
      </w:r>
      <w:r w:rsidR="0082790F">
        <w:rPr>
          <w:rFonts w:asciiTheme="majorHAnsi" w:hAnsiTheme="majorHAnsi" w:cstheme="majorHAnsi"/>
        </w:rPr>
        <w:t xml:space="preserve"> underlying mechanism that sustains</w:t>
      </w:r>
      <w:r w:rsidR="00F97161">
        <w:rPr>
          <w:rFonts w:asciiTheme="majorHAnsi" w:hAnsiTheme="majorHAnsi" w:cstheme="majorHAnsi"/>
        </w:rPr>
        <w:t xml:space="preserve"> its core logic: persuasion. </w:t>
      </w:r>
      <w:r w:rsidR="00A25303">
        <w:rPr>
          <w:rFonts w:asciiTheme="majorHAnsi" w:hAnsiTheme="majorHAnsi" w:cstheme="majorHAnsi"/>
        </w:rPr>
        <w:t xml:space="preserve">In this section, I focus on describe how I </w:t>
      </w:r>
      <w:r w:rsidR="00CC427A">
        <w:rPr>
          <w:rFonts w:asciiTheme="majorHAnsi" w:hAnsiTheme="majorHAnsi" w:cstheme="majorHAnsi"/>
        </w:rPr>
        <w:t>probe</w:t>
      </w:r>
      <w:r w:rsidR="00A25303">
        <w:rPr>
          <w:rFonts w:asciiTheme="majorHAnsi" w:hAnsiTheme="majorHAnsi" w:cstheme="majorHAnsi"/>
        </w:rPr>
        <w:t xml:space="preserve"> extremist persuasion. </w:t>
      </w:r>
    </w:p>
    <w:p w14:paraId="1ADED498" w14:textId="46CB6CCA" w:rsidR="00DD048D" w:rsidRDefault="00DD048D" w:rsidP="00E30BD4">
      <w:pPr>
        <w:jc w:val="both"/>
        <w:rPr>
          <w:rFonts w:asciiTheme="majorHAnsi" w:hAnsiTheme="majorHAnsi" w:cstheme="majorHAnsi"/>
        </w:rPr>
      </w:pPr>
    </w:p>
    <w:p w14:paraId="05194FFD" w14:textId="40F2227B" w:rsidR="00D13119" w:rsidRPr="000A1BE3" w:rsidRDefault="00F55114" w:rsidP="00E30BD4">
      <w:pPr>
        <w:jc w:val="both"/>
        <w:rPr>
          <w:rFonts w:asciiTheme="majorHAnsi" w:hAnsiTheme="majorHAnsi" w:cstheme="majorHAnsi"/>
          <w:i/>
          <w:iCs/>
          <w:u w:val="single"/>
        </w:rPr>
      </w:pPr>
      <w:r w:rsidRPr="000A1BE3">
        <w:rPr>
          <w:rFonts w:asciiTheme="majorHAnsi" w:hAnsiTheme="majorHAnsi" w:cstheme="majorHAnsi"/>
          <w:i/>
          <w:iCs/>
          <w:u w:val="single"/>
        </w:rPr>
        <w:t>Persuasion a</w:t>
      </w:r>
      <w:r w:rsidR="00C477A4" w:rsidRPr="000A1BE3">
        <w:rPr>
          <w:rFonts w:asciiTheme="majorHAnsi" w:hAnsiTheme="majorHAnsi" w:cstheme="majorHAnsi"/>
          <w:i/>
          <w:iCs/>
          <w:u w:val="single"/>
        </w:rPr>
        <w:t>nd</w:t>
      </w:r>
      <w:r w:rsidRPr="000A1BE3">
        <w:rPr>
          <w:rFonts w:asciiTheme="majorHAnsi" w:hAnsiTheme="majorHAnsi" w:cstheme="majorHAnsi"/>
          <w:i/>
          <w:iCs/>
          <w:u w:val="single"/>
        </w:rPr>
        <w:t xml:space="preserve"> c</w:t>
      </w:r>
      <w:r w:rsidR="00D13119" w:rsidRPr="000A1BE3">
        <w:rPr>
          <w:rFonts w:asciiTheme="majorHAnsi" w:hAnsiTheme="majorHAnsi" w:cstheme="majorHAnsi"/>
          <w:i/>
          <w:iCs/>
          <w:u w:val="single"/>
        </w:rPr>
        <w:t xml:space="preserve">omplex contagion </w:t>
      </w:r>
    </w:p>
    <w:p w14:paraId="2350C51D" w14:textId="3E523258" w:rsidR="00CA505C" w:rsidRDefault="00DD048D" w:rsidP="00E30BD4">
      <w:pPr>
        <w:jc w:val="both"/>
        <w:rPr>
          <w:rFonts w:asciiTheme="majorHAnsi" w:hAnsiTheme="majorHAnsi" w:cstheme="majorHAnsi"/>
        </w:rPr>
      </w:pPr>
      <w:r>
        <w:rPr>
          <w:rFonts w:asciiTheme="majorHAnsi" w:hAnsiTheme="majorHAnsi" w:cstheme="majorHAnsi"/>
        </w:rPr>
        <w:t xml:space="preserve">To measure </w:t>
      </w:r>
      <w:r w:rsidR="00F87DCA">
        <w:rPr>
          <w:rFonts w:asciiTheme="majorHAnsi" w:hAnsiTheme="majorHAnsi" w:cstheme="majorHAnsi"/>
        </w:rPr>
        <w:t xml:space="preserve">extremist persuasion, I </w:t>
      </w:r>
      <w:r w:rsidR="002507E8">
        <w:rPr>
          <w:rFonts w:asciiTheme="majorHAnsi" w:hAnsiTheme="majorHAnsi" w:cstheme="majorHAnsi"/>
        </w:rPr>
        <w:t xml:space="preserve">use the notion of complex contagion </w:t>
      </w:r>
      <w:r w:rsidR="00DA6B8C">
        <w:rPr>
          <w:rFonts w:asciiTheme="majorHAnsi" w:hAnsiTheme="majorHAnsi" w:cstheme="majorHAnsi"/>
        </w:rPr>
        <w:t>draw</w:t>
      </w:r>
      <w:r w:rsidR="002507E8">
        <w:rPr>
          <w:rFonts w:asciiTheme="majorHAnsi" w:hAnsiTheme="majorHAnsi" w:cstheme="majorHAnsi"/>
        </w:rPr>
        <w:t>n</w:t>
      </w:r>
      <w:r w:rsidR="00DA6B8C">
        <w:rPr>
          <w:rFonts w:asciiTheme="majorHAnsi" w:hAnsiTheme="majorHAnsi" w:cstheme="majorHAnsi"/>
        </w:rPr>
        <w:t xml:space="preserve"> from the network science literature</w:t>
      </w:r>
      <w:r w:rsidR="003F289B">
        <w:rPr>
          <w:rFonts w:asciiTheme="majorHAnsi" w:hAnsiTheme="majorHAnsi" w:cstheme="majorHAnsi"/>
        </w:rPr>
        <w:t xml:space="preserve">. </w:t>
      </w:r>
      <w:r w:rsidR="007D3A45" w:rsidRPr="007D3A45">
        <w:rPr>
          <w:rFonts w:asciiTheme="majorHAnsi" w:hAnsiTheme="majorHAnsi" w:cstheme="majorHAnsi"/>
        </w:rPr>
        <w:t>Complex contagion describes a learning process in which agents require</w:t>
      </w:r>
      <w:r w:rsidR="00A415DA">
        <w:rPr>
          <w:rFonts w:asciiTheme="majorHAnsi" w:hAnsiTheme="majorHAnsi" w:cstheme="majorHAnsi"/>
        </w:rPr>
        <w:t>s</w:t>
      </w:r>
      <w:r w:rsidR="007D3A45" w:rsidRPr="007D3A45">
        <w:rPr>
          <w:rFonts w:asciiTheme="majorHAnsi" w:hAnsiTheme="majorHAnsi" w:cstheme="majorHAnsi"/>
        </w:rPr>
        <w:t xml:space="preserve"> \</w:t>
      </w:r>
      <w:proofErr w:type="spellStart"/>
      <w:proofErr w:type="gramStart"/>
      <w:r w:rsidR="007D3A45" w:rsidRPr="007D3A45">
        <w:rPr>
          <w:rFonts w:asciiTheme="majorHAnsi" w:hAnsiTheme="majorHAnsi" w:cstheme="majorHAnsi"/>
        </w:rPr>
        <w:t>textit</w:t>
      </w:r>
      <w:proofErr w:type="spellEnd"/>
      <w:r w:rsidR="007D3A45" w:rsidRPr="007D3A45">
        <w:rPr>
          <w:rFonts w:asciiTheme="majorHAnsi" w:hAnsiTheme="majorHAnsi" w:cstheme="majorHAnsi"/>
        </w:rPr>
        <w:t>{</w:t>
      </w:r>
      <w:proofErr w:type="gramEnd"/>
      <w:r w:rsidR="007D3A45" w:rsidRPr="007D3A45">
        <w:rPr>
          <w:rFonts w:asciiTheme="majorHAnsi" w:hAnsiTheme="majorHAnsi" w:cstheme="majorHAnsi"/>
        </w:rPr>
        <w:t>social reinforcement} to adopt behavior (</w:t>
      </w:r>
      <w:proofErr w:type="spellStart"/>
      <w:r w:rsidR="007D3A45" w:rsidRPr="007D3A45">
        <w:rPr>
          <w:rFonts w:asciiTheme="majorHAnsi" w:hAnsiTheme="majorHAnsi" w:cstheme="majorHAnsi"/>
        </w:rPr>
        <w:t>Centola</w:t>
      </w:r>
      <w:proofErr w:type="spellEnd"/>
      <w:r w:rsidR="007D3A45" w:rsidRPr="007D3A45">
        <w:rPr>
          <w:rFonts w:asciiTheme="majorHAnsi" w:hAnsiTheme="majorHAnsi" w:cstheme="majorHAnsi"/>
        </w:rPr>
        <w:t xml:space="preserve"> and Macy 2007). </w:t>
      </w:r>
      <w:r w:rsidR="00265300">
        <w:rPr>
          <w:rFonts w:asciiTheme="majorHAnsi" w:hAnsiTheme="majorHAnsi" w:cstheme="majorHAnsi"/>
        </w:rPr>
        <w:t>A</w:t>
      </w:r>
      <w:r w:rsidR="007D3A45" w:rsidRPr="007D3A45">
        <w:rPr>
          <w:rFonts w:asciiTheme="majorHAnsi" w:hAnsiTheme="majorHAnsi" w:cstheme="majorHAnsi"/>
        </w:rPr>
        <w:t xml:space="preserve">n individual </w:t>
      </w:r>
      <w:r w:rsidR="00587B4A">
        <w:rPr>
          <w:rFonts w:asciiTheme="majorHAnsi" w:hAnsiTheme="majorHAnsi" w:cstheme="majorHAnsi"/>
        </w:rPr>
        <w:t xml:space="preserve">will </w:t>
      </w:r>
      <w:r w:rsidR="007D3A45" w:rsidRPr="007D3A45">
        <w:rPr>
          <w:rFonts w:asciiTheme="majorHAnsi" w:hAnsiTheme="majorHAnsi" w:cstheme="majorHAnsi"/>
        </w:rPr>
        <w:t xml:space="preserve">adopt a behavior </w:t>
      </w:r>
      <w:r w:rsidR="00156BA8">
        <w:rPr>
          <w:rFonts w:asciiTheme="majorHAnsi" w:hAnsiTheme="majorHAnsi" w:cstheme="majorHAnsi"/>
        </w:rPr>
        <w:t xml:space="preserve">following peers in their network who have already adopted the behavior. </w:t>
      </w:r>
      <w:r w:rsidR="007D3A45" w:rsidRPr="007D3A45">
        <w:rPr>
          <w:rFonts w:asciiTheme="majorHAnsi" w:hAnsiTheme="majorHAnsi" w:cstheme="majorHAnsi"/>
        </w:rPr>
        <w:t>This</w:t>
      </w:r>
      <w:r w:rsidR="00836EC6">
        <w:rPr>
          <w:rFonts w:asciiTheme="majorHAnsi" w:hAnsiTheme="majorHAnsi" w:cstheme="majorHAnsi"/>
        </w:rPr>
        <w:t xml:space="preserve"> learning</w:t>
      </w:r>
      <w:r w:rsidR="007D3A45" w:rsidRPr="007D3A45">
        <w:rPr>
          <w:rFonts w:asciiTheme="majorHAnsi" w:hAnsiTheme="majorHAnsi" w:cstheme="majorHAnsi"/>
        </w:rPr>
        <w:t xml:space="preserve"> process follows a logic of </w:t>
      </w:r>
      <w:proofErr w:type="spellStart"/>
      <w:r w:rsidR="007D3A45" w:rsidRPr="007D3A45">
        <w:rPr>
          <w:rFonts w:asciiTheme="majorHAnsi" w:hAnsiTheme="majorHAnsi" w:cstheme="majorHAnsi"/>
        </w:rPr>
        <w:t>hearding</w:t>
      </w:r>
      <w:proofErr w:type="spellEnd"/>
      <w:r w:rsidR="007D3A45" w:rsidRPr="007D3A45">
        <w:rPr>
          <w:rFonts w:asciiTheme="majorHAnsi" w:hAnsiTheme="majorHAnsi" w:cstheme="majorHAnsi"/>
        </w:rPr>
        <w:t xml:space="preserve">, where an agent requires </w:t>
      </w:r>
      <w:r w:rsidR="00CA505C">
        <w:rPr>
          <w:rFonts w:asciiTheme="majorHAnsi" w:hAnsiTheme="majorHAnsi" w:cstheme="majorHAnsi"/>
        </w:rPr>
        <w:t xml:space="preserve">the implicit approval of their peers </w:t>
      </w:r>
      <w:r w:rsidR="00031A50">
        <w:rPr>
          <w:rFonts w:asciiTheme="majorHAnsi" w:hAnsiTheme="majorHAnsi" w:cstheme="majorHAnsi"/>
        </w:rPr>
        <w:t xml:space="preserve">to ascribe </w:t>
      </w:r>
      <w:r w:rsidR="00303E16">
        <w:rPr>
          <w:rFonts w:asciiTheme="majorHAnsi" w:hAnsiTheme="majorHAnsi" w:cstheme="majorHAnsi"/>
        </w:rPr>
        <w:t>legitimacy</w:t>
      </w:r>
      <w:r w:rsidR="00031A50">
        <w:rPr>
          <w:rFonts w:asciiTheme="majorHAnsi" w:hAnsiTheme="majorHAnsi" w:cstheme="majorHAnsi"/>
        </w:rPr>
        <w:t xml:space="preserve"> to the behavior. </w:t>
      </w:r>
    </w:p>
    <w:p w14:paraId="728D8F9A" w14:textId="77777777" w:rsidR="008C08DC" w:rsidRDefault="008C08DC" w:rsidP="00E30BD4">
      <w:pPr>
        <w:jc w:val="both"/>
        <w:rPr>
          <w:rFonts w:asciiTheme="majorHAnsi" w:hAnsiTheme="majorHAnsi" w:cstheme="majorHAnsi"/>
        </w:rPr>
      </w:pPr>
    </w:p>
    <w:p w14:paraId="1BBDE6E0" w14:textId="5D5CB879" w:rsidR="00AD0380" w:rsidRDefault="009D3A0D" w:rsidP="00E30BD4">
      <w:pPr>
        <w:jc w:val="both"/>
        <w:rPr>
          <w:rFonts w:asciiTheme="majorHAnsi" w:hAnsiTheme="majorHAnsi" w:cstheme="majorHAnsi"/>
        </w:rPr>
      </w:pPr>
      <w:r>
        <w:rPr>
          <w:rFonts w:asciiTheme="majorHAnsi" w:hAnsiTheme="majorHAnsi" w:cstheme="majorHAnsi"/>
        </w:rPr>
        <w:t>Studies on c</w:t>
      </w:r>
      <w:r w:rsidR="00711164">
        <w:rPr>
          <w:rFonts w:asciiTheme="majorHAnsi" w:hAnsiTheme="majorHAnsi" w:cstheme="majorHAnsi"/>
        </w:rPr>
        <w:t xml:space="preserve">omplex contagion will </w:t>
      </w:r>
      <w:r w:rsidR="00344644">
        <w:rPr>
          <w:rFonts w:asciiTheme="majorHAnsi" w:hAnsiTheme="majorHAnsi" w:cstheme="majorHAnsi"/>
        </w:rPr>
        <w:t>simply count</w:t>
      </w:r>
      <w:r w:rsidR="00711164">
        <w:rPr>
          <w:rFonts w:asciiTheme="majorHAnsi" w:hAnsiTheme="majorHAnsi" w:cstheme="majorHAnsi"/>
        </w:rPr>
        <w:t xml:space="preserve"> the </w:t>
      </w:r>
      <w:r w:rsidR="00AC2786">
        <w:rPr>
          <w:rFonts w:asciiTheme="majorHAnsi" w:hAnsiTheme="majorHAnsi" w:cstheme="majorHAnsi"/>
        </w:rPr>
        <w:t>number</w:t>
      </w:r>
      <w:r w:rsidR="00711164">
        <w:rPr>
          <w:rFonts w:asciiTheme="majorHAnsi" w:hAnsiTheme="majorHAnsi" w:cstheme="majorHAnsi"/>
        </w:rPr>
        <w:t xml:space="preserve"> of exposures an agent requires before adopting a behavior. For example, </w:t>
      </w:r>
      <w:r w:rsidR="00206AD5">
        <w:rPr>
          <w:rFonts w:asciiTheme="majorHAnsi" w:hAnsiTheme="majorHAnsi" w:cstheme="majorHAnsi"/>
        </w:rPr>
        <w:t>Gonzalez-</w:t>
      </w:r>
      <w:proofErr w:type="spellStart"/>
      <w:r w:rsidR="00206AD5">
        <w:rPr>
          <w:rFonts w:asciiTheme="majorHAnsi" w:hAnsiTheme="majorHAnsi" w:cstheme="majorHAnsi"/>
        </w:rPr>
        <w:t>Bailon</w:t>
      </w:r>
      <w:proofErr w:type="spellEnd"/>
      <w:r w:rsidR="00206AD5">
        <w:rPr>
          <w:rFonts w:asciiTheme="majorHAnsi" w:hAnsiTheme="majorHAnsi" w:cstheme="majorHAnsi"/>
        </w:rPr>
        <w:t xml:space="preserve"> et al. (2011) study the case-study of the 2011 Spanish protests</w:t>
      </w:r>
      <w:r w:rsidR="000E2176">
        <w:rPr>
          <w:rFonts w:asciiTheme="majorHAnsi" w:hAnsiTheme="majorHAnsi" w:cstheme="majorHAnsi"/>
        </w:rPr>
        <w:t xml:space="preserve"> and measure the </w:t>
      </w:r>
      <w:r w:rsidR="008D0D3C">
        <w:rPr>
          <w:rFonts w:asciiTheme="majorHAnsi" w:hAnsiTheme="majorHAnsi" w:cstheme="majorHAnsi"/>
        </w:rPr>
        <w:t>number</w:t>
      </w:r>
      <w:r w:rsidR="000E2176">
        <w:rPr>
          <w:rFonts w:asciiTheme="majorHAnsi" w:hAnsiTheme="majorHAnsi" w:cstheme="majorHAnsi"/>
        </w:rPr>
        <w:t xml:space="preserve"> of messages</w:t>
      </w:r>
      <w:r w:rsidR="00000550">
        <w:rPr>
          <w:rFonts w:asciiTheme="majorHAnsi" w:hAnsiTheme="majorHAnsi" w:cstheme="majorHAnsi"/>
        </w:rPr>
        <w:t xml:space="preserve"> related to the mobilizations</w:t>
      </w:r>
      <w:r w:rsidR="000E2176">
        <w:rPr>
          <w:rFonts w:asciiTheme="majorHAnsi" w:hAnsiTheme="majorHAnsi" w:cstheme="majorHAnsi"/>
        </w:rPr>
        <w:t xml:space="preserve"> Twitter users </w:t>
      </w:r>
      <w:r w:rsidR="00000550">
        <w:rPr>
          <w:rFonts w:asciiTheme="majorHAnsi" w:hAnsiTheme="majorHAnsi" w:cstheme="majorHAnsi"/>
        </w:rPr>
        <w:t xml:space="preserve">were exposed to before tweeting about the protests. </w:t>
      </w:r>
      <w:r w:rsidR="008D0D3C">
        <w:rPr>
          <w:rFonts w:asciiTheme="majorHAnsi" w:hAnsiTheme="majorHAnsi" w:cstheme="majorHAnsi"/>
        </w:rPr>
        <w:t xml:space="preserve">This statistic is named the </w:t>
      </w:r>
      <w:r w:rsidR="008D0D3C">
        <w:rPr>
          <w:rFonts w:asciiTheme="majorHAnsi" w:hAnsiTheme="majorHAnsi" w:cstheme="majorHAnsi"/>
          <w:i/>
          <w:iCs/>
        </w:rPr>
        <w:t xml:space="preserve">threshold </w:t>
      </w:r>
      <w:r w:rsidR="008D0D3C">
        <w:rPr>
          <w:rFonts w:asciiTheme="majorHAnsi" w:hAnsiTheme="majorHAnsi" w:cstheme="majorHAnsi"/>
          <w:i/>
          <w:iCs/>
        </w:rPr>
        <w:lastRenderedPageBreak/>
        <w:t>parameter</w:t>
      </w:r>
      <w:r w:rsidR="00E75392">
        <w:rPr>
          <w:rFonts w:asciiTheme="majorHAnsi" w:hAnsiTheme="majorHAnsi" w:cstheme="majorHAnsi"/>
        </w:rPr>
        <w:t xml:space="preserve">. </w:t>
      </w:r>
      <w:r w:rsidR="00542A4F">
        <w:rPr>
          <w:rFonts w:asciiTheme="majorHAnsi" w:hAnsiTheme="majorHAnsi" w:cstheme="majorHAnsi"/>
        </w:rPr>
        <w:t xml:space="preserve">Figure 3 provides a </w:t>
      </w:r>
      <w:r w:rsidR="001B534F">
        <w:rPr>
          <w:rFonts w:asciiTheme="majorHAnsi" w:hAnsiTheme="majorHAnsi" w:cstheme="majorHAnsi"/>
        </w:rPr>
        <w:t>schematic</w:t>
      </w:r>
      <w:r w:rsidR="00542A4F">
        <w:rPr>
          <w:rFonts w:asciiTheme="majorHAnsi" w:hAnsiTheme="majorHAnsi" w:cstheme="majorHAnsi"/>
        </w:rPr>
        <w:t xml:space="preserve"> </w:t>
      </w:r>
      <w:r w:rsidR="001B534F">
        <w:rPr>
          <w:rFonts w:asciiTheme="majorHAnsi" w:hAnsiTheme="majorHAnsi" w:cstheme="majorHAnsi"/>
        </w:rPr>
        <w:t>representation</w:t>
      </w:r>
      <w:r w:rsidR="00542A4F">
        <w:rPr>
          <w:rFonts w:asciiTheme="majorHAnsi" w:hAnsiTheme="majorHAnsi" w:cstheme="majorHAnsi"/>
        </w:rPr>
        <w:t xml:space="preserve"> of complex contagion and threshold parameters.</w:t>
      </w:r>
    </w:p>
    <w:p w14:paraId="41E0C15C" w14:textId="77777777" w:rsidR="004A2521" w:rsidRDefault="004A2521" w:rsidP="00E30BD4">
      <w:pPr>
        <w:jc w:val="both"/>
        <w:rPr>
          <w:rFonts w:asciiTheme="majorHAnsi" w:hAnsiTheme="majorHAnsi" w:cstheme="majorHAnsi"/>
        </w:rPr>
      </w:pPr>
    </w:p>
    <w:p w14:paraId="53DA82EC" w14:textId="00DD6F54" w:rsidR="00542A4F" w:rsidRDefault="00542A4F" w:rsidP="00E30BD4">
      <w:pPr>
        <w:jc w:val="both"/>
        <w:rPr>
          <w:rFonts w:asciiTheme="majorHAnsi" w:hAnsiTheme="majorHAnsi" w:cstheme="majorHAnsi"/>
        </w:rPr>
      </w:pPr>
    </w:p>
    <w:p w14:paraId="4A04A9F4" w14:textId="2FF8D793" w:rsidR="00542A4F" w:rsidRDefault="00542A4F" w:rsidP="00E30BD4">
      <w:pPr>
        <w:jc w:val="both"/>
        <w:rPr>
          <w:rFonts w:asciiTheme="majorHAnsi" w:hAnsiTheme="majorHAnsi" w:cstheme="majorHAnsi"/>
        </w:rPr>
      </w:pPr>
    </w:p>
    <w:p w14:paraId="7872F0D9" w14:textId="3EEE2329" w:rsidR="00542A4F" w:rsidRPr="00542A4F" w:rsidRDefault="00542A4F" w:rsidP="00542A4F">
      <w:pPr>
        <w:jc w:val="center"/>
        <w:rPr>
          <w:rFonts w:asciiTheme="majorHAnsi" w:hAnsiTheme="majorHAnsi" w:cstheme="majorHAnsi"/>
          <w:b/>
          <w:bCs/>
          <w:i/>
          <w:iCs/>
          <w:u w:val="single"/>
        </w:rPr>
      </w:pPr>
      <w:r w:rsidRPr="00542A4F">
        <w:rPr>
          <w:rFonts w:asciiTheme="majorHAnsi" w:hAnsiTheme="majorHAnsi" w:cstheme="majorHAnsi"/>
          <w:b/>
          <w:bCs/>
          <w:i/>
          <w:iCs/>
          <w:u w:val="single"/>
        </w:rPr>
        <w:t>[FIGURE 3 ABOUT HERE]</w:t>
      </w:r>
    </w:p>
    <w:p w14:paraId="3AC98053" w14:textId="5F4CB9CE" w:rsidR="00542A4F" w:rsidRDefault="00542A4F" w:rsidP="00E30BD4">
      <w:pPr>
        <w:jc w:val="both"/>
        <w:rPr>
          <w:rFonts w:asciiTheme="majorHAnsi" w:hAnsiTheme="majorHAnsi" w:cstheme="majorHAnsi"/>
        </w:rPr>
      </w:pPr>
    </w:p>
    <w:p w14:paraId="1D8102E2" w14:textId="795852EB" w:rsidR="00542A4F" w:rsidRDefault="00542A4F" w:rsidP="00E30BD4">
      <w:pPr>
        <w:jc w:val="both"/>
        <w:rPr>
          <w:rFonts w:asciiTheme="majorHAnsi" w:hAnsiTheme="majorHAnsi" w:cstheme="majorHAnsi"/>
        </w:rPr>
      </w:pPr>
    </w:p>
    <w:p w14:paraId="4C71F1C3" w14:textId="77777777" w:rsidR="00542A4F" w:rsidRPr="00E75392" w:rsidRDefault="00542A4F" w:rsidP="00E30BD4">
      <w:pPr>
        <w:jc w:val="both"/>
        <w:rPr>
          <w:rFonts w:asciiTheme="majorHAnsi" w:hAnsiTheme="majorHAnsi" w:cstheme="majorHAnsi"/>
        </w:rPr>
      </w:pPr>
    </w:p>
    <w:p w14:paraId="0CD772CD" w14:textId="405BE216" w:rsidR="005C2D92" w:rsidRDefault="005C2D92" w:rsidP="00E30BD4">
      <w:pPr>
        <w:jc w:val="both"/>
        <w:rPr>
          <w:rFonts w:asciiTheme="majorHAnsi" w:hAnsiTheme="majorHAnsi" w:cstheme="majorHAnsi"/>
        </w:rPr>
      </w:pPr>
    </w:p>
    <w:p w14:paraId="345EAD15" w14:textId="2079D44F" w:rsidR="0061026A" w:rsidRPr="00460514" w:rsidRDefault="0061026A" w:rsidP="0061026A">
      <w:pPr>
        <w:jc w:val="both"/>
        <w:rPr>
          <w:rFonts w:asciiTheme="majorHAnsi" w:hAnsiTheme="majorHAnsi" w:cstheme="majorHAnsi"/>
        </w:rPr>
      </w:pPr>
      <w:r>
        <w:rPr>
          <w:rFonts w:asciiTheme="majorHAnsi" w:hAnsiTheme="majorHAnsi" w:cstheme="majorHAnsi"/>
        </w:rPr>
        <w:t>Complex contagion is not used as a modeling process</w:t>
      </w:r>
      <w:r w:rsidR="00A923FA">
        <w:rPr>
          <w:rFonts w:asciiTheme="majorHAnsi" w:hAnsiTheme="majorHAnsi" w:cstheme="majorHAnsi"/>
        </w:rPr>
        <w:t xml:space="preserve"> with associated assumption</w:t>
      </w:r>
      <w:r>
        <w:rPr>
          <w:rFonts w:asciiTheme="majorHAnsi" w:hAnsiTheme="majorHAnsi" w:cstheme="majorHAnsi"/>
        </w:rPr>
        <w:t>, but as portrait of a social phenomenon. The goal is to observe whether agents require multiple exposures before adopting behavior</w:t>
      </w:r>
      <w:r w:rsidR="0029236C">
        <w:rPr>
          <w:rFonts w:asciiTheme="majorHAnsi" w:hAnsiTheme="majorHAnsi" w:cstheme="majorHAnsi"/>
        </w:rPr>
        <w:t>, or not</w:t>
      </w:r>
      <w:r>
        <w:rPr>
          <w:rFonts w:asciiTheme="majorHAnsi" w:hAnsiTheme="majorHAnsi" w:cstheme="majorHAnsi"/>
        </w:rPr>
        <w:t>.</w:t>
      </w:r>
      <w:r w:rsidR="001637C9">
        <w:rPr>
          <w:rFonts w:asciiTheme="majorHAnsi" w:hAnsiTheme="majorHAnsi" w:cstheme="majorHAnsi"/>
        </w:rPr>
        <w:t xml:space="preserve"> For example, Gonzalez-</w:t>
      </w:r>
      <w:proofErr w:type="spellStart"/>
      <w:r w:rsidR="001637C9">
        <w:rPr>
          <w:rFonts w:asciiTheme="majorHAnsi" w:hAnsiTheme="majorHAnsi" w:cstheme="majorHAnsi"/>
        </w:rPr>
        <w:t>Bailon</w:t>
      </w:r>
      <w:proofErr w:type="spellEnd"/>
      <w:r w:rsidR="001637C9">
        <w:rPr>
          <w:rFonts w:asciiTheme="majorHAnsi" w:hAnsiTheme="majorHAnsi" w:cstheme="majorHAnsi"/>
        </w:rPr>
        <w:t xml:space="preserve"> and colleagues </w:t>
      </w:r>
      <w:r w:rsidR="0035120E">
        <w:rPr>
          <w:rFonts w:asciiTheme="majorHAnsi" w:hAnsiTheme="majorHAnsi" w:cstheme="majorHAnsi"/>
        </w:rPr>
        <w:t xml:space="preserve">ask whether </w:t>
      </w:r>
      <w:r w:rsidR="009714C0">
        <w:rPr>
          <w:rFonts w:asciiTheme="majorHAnsi" w:hAnsiTheme="majorHAnsi" w:cstheme="majorHAnsi"/>
        </w:rPr>
        <w:t xml:space="preserve">online protest recruitment shows signs of complex contagion. </w:t>
      </w:r>
      <w:r>
        <w:rPr>
          <w:rFonts w:asciiTheme="majorHAnsi" w:hAnsiTheme="majorHAnsi" w:cstheme="majorHAnsi"/>
        </w:rPr>
        <w:t>In this manuscript, I move beyond this logic by assuming that political behavior adoption follows a process of complex contagion</w:t>
      </w:r>
      <w:r w:rsidR="00FE5BDB">
        <w:rPr>
          <w:rFonts w:asciiTheme="majorHAnsi" w:hAnsiTheme="majorHAnsi" w:cstheme="majorHAnsi"/>
        </w:rPr>
        <w:t xml:space="preserve"> backed by ample scholarship (SOURCES)</w:t>
      </w:r>
      <w:r>
        <w:rPr>
          <w:rFonts w:asciiTheme="majorHAnsi" w:hAnsiTheme="majorHAnsi" w:cstheme="majorHAnsi"/>
        </w:rPr>
        <w:t>.</w:t>
      </w:r>
      <w:r w:rsidR="001F67A3">
        <w:rPr>
          <w:rFonts w:asciiTheme="majorHAnsi" w:hAnsiTheme="majorHAnsi" w:cstheme="majorHAnsi"/>
        </w:rPr>
        <w:t xml:space="preserve"> </w:t>
      </w:r>
      <w:r w:rsidR="009A3BC6">
        <w:rPr>
          <w:rFonts w:asciiTheme="majorHAnsi" w:hAnsiTheme="majorHAnsi" w:cstheme="majorHAnsi"/>
        </w:rPr>
        <w:t xml:space="preserve">Instead, </w:t>
      </w:r>
      <w:r w:rsidR="00745122">
        <w:rPr>
          <w:rFonts w:asciiTheme="majorHAnsi" w:hAnsiTheme="majorHAnsi" w:cstheme="majorHAnsi"/>
        </w:rPr>
        <w:t xml:space="preserve">I compare threshold parameters across </w:t>
      </w:r>
      <w:r w:rsidR="002632C7">
        <w:rPr>
          <w:rFonts w:asciiTheme="majorHAnsi" w:hAnsiTheme="majorHAnsi" w:cstheme="majorHAnsi"/>
        </w:rPr>
        <w:t xml:space="preserve">different </w:t>
      </w:r>
      <w:r w:rsidR="002632C7">
        <w:rPr>
          <w:rFonts w:asciiTheme="majorHAnsi" w:hAnsiTheme="majorHAnsi" w:cstheme="majorHAnsi"/>
          <w:i/>
          <w:iCs/>
        </w:rPr>
        <w:t>ideologies</w:t>
      </w:r>
      <w:r w:rsidR="00460514">
        <w:rPr>
          <w:rFonts w:asciiTheme="majorHAnsi" w:hAnsiTheme="majorHAnsi" w:cstheme="majorHAnsi"/>
        </w:rPr>
        <w:t xml:space="preserve">. </w:t>
      </w:r>
    </w:p>
    <w:p w14:paraId="1FFD4800" w14:textId="5A082ABB" w:rsidR="005C2D92" w:rsidRDefault="005C2D92" w:rsidP="00E30BD4">
      <w:pPr>
        <w:jc w:val="both"/>
        <w:rPr>
          <w:rFonts w:asciiTheme="majorHAnsi" w:hAnsiTheme="majorHAnsi" w:cstheme="majorHAnsi"/>
        </w:rPr>
      </w:pPr>
    </w:p>
    <w:p w14:paraId="16053CD6" w14:textId="029B21E2" w:rsidR="00222D30" w:rsidRDefault="00EC2BB0" w:rsidP="00222D30">
      <w:pPr>
        <w:jc w:val="both"/>
        <w:rPr>
          <w:rFonts w:asciiTheme="majorHAnsi" w:hAnsiTheme="majorHAnsi" w:cstheme="majorHAnsi"/>
        </w:rPr>
      </w:pPr>
      <w:r>
        <w:rPr>
          <w:rFonts w:asciiTheme="majorHAnsi" w:hAnsiTheme="majorHAnsi" w:cstheme="majorHAnsi"/>
        </w:rPr>
        <w:t xml:space="preserve">How </w:t>
      </w:r>
      <w:r w:rsidR="0007031C">
        <w:rPr>
          <w:rFonts w:asciiTheme="majorHAnsi" w:hAnsiTheme="majorHAnsi" w:cstheme="majorHAnsi"/>
        </w:rPr>
        <w:t>can</w:t>
      </w:r>
      <w:r>
        <w:rPr>
          <w:rFonts w:asciiTheme="majorHAnsi" w:hAnsiTheme="majorHAnsi" w:cstheme="majorHAnsi"/>
        </w:rPr>
        <w:t xml:space="preserve"> complex contagion </w:t>
      </w:r>
      <w:r w:rsidR="00243D6F">
        <w:rPr>
          <w:rFonts w:asciiTheme="majorHAnsi" w:hAnsiTheme="majorHAnsi" w:cstheme="majorHAnsi"/>
        </w:rPr>
        <w:t>test</w:t>
      </w:r>
      <w:r>
        <w:rPr>
          <w:rFonts w:asciiTheme="majorHAnsi" w:hAnsiTheme="majorHAnsi" w:cstheme="majorHAnsi"/>
        </w:rPr>
        <w:t xml:space="preserve"> </w:t>
      </w:r>
      <w:r w:rsidR="00FD5791">
        <w:rPr>
          <w:rFonts w:asciiTheme="majorHAnsi" w:hAnsiTheme="majorHAnsi" w:cstheme="majorHAnsi"/>
        </w:rPr>
        <w:t>the</w:t>
      </w:r>
      <w:r w:rsidR="00C73B45">
        <w:rPr>
          <w:rFonts w:asciiTheme="majorHAnsi" w:hAnsiTheme="majorHAnsi" w:cstheme="majorHAnsi"/>
        </w:rPr>
        <w:t xml:space="preserve"> mechanism of extremist persuasion? </w:t>
      </w:r>
      <w:r w:rsidR="006E0FFC">
        <w:rPr>
          <w:rFonts w:asciiTheme="majorHAnsi" w:hAnsiTheme="majorHAnsi" w:cstheme="majorHAnsi"/>
        </w:rPr>
        <w:t xml:space="preserve">I </w:t>
      </w:r>
      <w:r w:rsidR="003F6E7B">
        <w:rPr>
          <w:rFonts w:asciiTheme="majorHAnsi" w:hAnsiTheme="majorHAnsi" w:cstheme="majorHAnsi"/>
        </w:rPr>
        <w:t>can</w:t>
      </w:r>
      <w:r w:rsidR="006E0FFC">
        <w:rPr>
          <w:rFonts w:asciiTheme="majorHAnsi" w:hAnsiTheme="majorHAnsi" w:cstheme="majorHAnsi"/>
        </w:rPr>
        <w:t xml:space="preserve"> </w:t>
      </w:r>
      <w:r w:rsidR="003F6E7B">
        <w:rPr>
          <w:rFonts w:asciiTheme="majorHAnsi" w:hAnsiTheme="majorHAnsi" w:cstheme="majorHAnsi"/>
        </w:rPr>
        <w:t xml:space="preserve">do so by comparing threshold parameters of political behaviors across the left-right dimension. </w:t>
      </w:r>
      <w:r w:rsidR="001E64DF">
        <w:rPr>
          <w:rFonts w:asciiTheme="majorHAnsi" w:hAnsiTheme="majorHAnsi" w:cstheme="majorHAnsi"/>
        </w:rPr>
        <w:t xml:space="preserve">I will </w:t>
      </w:r>
      <w:r w:rsidR="00287E19">
        <w:rPr>
          <w:rFonts w:asciiTheme="majorHAnsi" w:hAnsiTheme="majorHAnsi" w:cstheme="majorHAnsi"/>
        </w:rPr>
        <w:t xml:space="preserve">compare the number of required exposures before adopting </w:t>
      </w:r>
      <w:r w:rsidR="00244D5E">
        <w:rPr>
          <w:rFonts w:asciiTheme="majorHAnsi" w:hAnsiTheme="majorHAnsi" w:cstheme="majorHAnsi"/>
        </w:rPr>
        <w:t xml:space="preserve">extremist behavior to moderate behavior. </w:t>
      </w:r>
      <w:r w:rsidR="007F788B">
        <w:rPr>
          <w:rFonts w:asciiTheme="majorHAnsi" w:hAnsiTheme="majorHAnsi" w:cstheme="majorHAnsi"/>
        </w:rPr>
        <w:t>The test is simple:</w:t>
      </w:r>
      <w:r w:rsidR="00B96FA9">
        <w:rPr>
          <w:rFonts w:asciiTheme="majorHAnsi" w:hAnsiTheme="majorHAnsi" w:cstheme="majorHAnsi"/>
        </w:rPr>
        <w:t xml:space="preserve"> extremism is more persuasive if the </w:t>
      </w:r>
      <w:r w:rsidR="006E21A9">
        <w:rPr>
          <w:rFonts w:asciiTheme="majorHAnsi" w:hAnsiTheme="majorHAnsi" w:cstheme="majorHAnsi"/>
        </w:rPr>
        <w:t xml:space="preserve">number of exposures required </w:t>
      </w:r>
      <w:r w:rsidR="00255E74">
        <w:rPr>
          <w:rFonts w:asciiTheme="majorHAnsi" w:hAnsiTheme="majorHAnsi" w:cstheme="majorHAnsi"/>
        </w:rPr>
        <w:t xml:space="preserve">to adopt </w:t>
      </w:r>
      <w:r w:rsidR="006E21A9">
        <w:rPr>
          <w:rFonts w:asciiTheme="majorHAnsi" w:hAnsiTheme="majorHAnsi" w:cstheme="majorHAnsi"/>
        </w:rPr>
        <w:t xml:space="preserve">is lower. </w:t>
      </w:r>
      <w:r w:rsidR="00222D30">
        <w:rPr>
          <w:rFonts w:asciiTheme="majorHAnsi" w:hAnsiTheme="majorHAnsi" w:cstheme="majorHAnsi"/>
        </w:rPr>
        <w:t xml:space="preserve">Under the assumption that behavior adoption is costly, one who does so is consequently persuaded by its legitimacy. For example, I consider a voter to be persuaded by Joe Biden’s performance if they express their satisfaction with the President. </w:t>
      </w:r>
    </w:p>
    <w:p w14:paraId="70FF87AF" w14:textId="77777777" w:rsidR="00222D30" w:rsidRDefault="00222D30" w:rsidP="00E30BD4">
      <w:pPr>
        <w:jc w:val="both"/>
        <w:rPr>
          <w:rFonts w:asciiTheme="majorHAnsi" w:hAnsiTheme="majorHAnsi" w:cstheme="majorHAnsi"/>
        </w:rPr>
      </w:pPr>
    </w:p>
    <w:p w14:paraId="184548D8" w14:textId="35084735" w:rsidR="00660DC1" w:rsidRDefault="00660DC1" w:rsidP="00E30BD4">
      <w:pPr>
        <w:jc w:val="both"/>
        <w:rPr>
          <w:rFonts w:asciiTheme="majorHAnsi" w:hAnsiTheme="majorHAnsi" w:cstheme="majorHAnsi"/>
        </w:rPr>
      </w:pPr>
    </w:p>
    <w:p w14:paraId="19A093B3" w14:textId="404EEC88" w:rsidR="00660DC1" w:rsidRDefault="00660DC1" w:rsidP="00E30BD4">
      <w:pPr>
        <w:jc w:val="both"/>
        <w:rPr>
          <w:rFonts w:asciiTheme="majorHAnsi" w:hAnsiTheme="majorHAnsi" w:cstheme="majorHAnsi"/>
        </w:rPr>
      </w:pPr>
    </w:p>
    <w:p w14:paraId="6C344F2E" w14:textId="77777777" w:rsidR="00660DC1" w:rsidRDefault="00660DC1" w:rsidP="00660DC1">
      <w:pPr>
        <w:jc w:val="both"/>
        <w:rPr>
          <w:rFonts w:asciiTheme="majorHAnsi" w:hAnsiTheme="majorHAnsi" w:cstheme="majorHAnsi"/>
          <w:i/>
          <w:iCs/>
          <w:u w:val="single"/>
        </w:rPr>
      </w:pPr>
      <w:r>
        <w:rPr>
          <w:rFonts w:asciiTheme="majorHAnsi" w:hAnsiTheme="majorHAnsi" w:cstheme="majorHAnsi"/>
          <w:i/>
          <w:iCs/>
          <w:u w:val="single"/>
        </w:rPr>
        <w:t>Data</w:t>
      </w:r>
    </w:p>
    <w:p w14:paraId="2DCE827C" w14:textId="6EC5E7AF" w:rsidR="00660DC1" w:rsidRDefault="00660DC1" w:rsidP="00660DC1">
      <w:pPr>
        <w:jc w:val="both"/>
        <w:rPr>
          <w:rFonts w:asciiTheme="majorHAnsi" w:hAnsiTheme="majorHAnsi" w:cstheme="majorHAnsi"/>
        </w:rPr>
      </w:pPr>
      <w:r>
        <w:rPr>
          <w:rFonts w:asciiTheme="majorHAnsi" w:hAnsiTheme="majorHAnsi" w:cstheme="majorHAnsi"/>
        </w:rPr>
        <w:t xml:space="preserve">I use a dataset of all tweets posted in the United States related to the 2020 US Presidential election. Tweets were collected from the Twitter API using keyword and mention search. I include the list of mention accounts and keywords in Appendix A. </w:t>
      </w:r>
      <w:r w:rsidR="004F5815">
        <w:rPr>
          <w:rFonts w:asciiTheme="majorHAnsi" w:hAnsiTheme="majorHAnsi" w:cstheme="majorHAnsi"/>
        </w:rPr>
        <w:t>Although I eventually plan on using the entire datas</w:t>
      </w:r>
      <w:r w:rsidR="001C3027">
        <w:rPr>
          <w:rFonts w:asciiTheme="majorHAnsi" w:hAnsiTheme="majorHAnsi" w:cstheme="majorHAnsi"/>
        </w:rPr>
        <w:t xml:space="preserve">et, </w:t>
      </w:r>
      <w:r w:rsidR="00ED76C2">
        <w:rPr>
          <w:rFonts w:asciiTheme="majorHAnsi" w:hAnsiTheme="majorHAnsi" w:cstheme="majorHAnsi"/>
        </w:rPr>
        <w:t xml:space="preserve">I only use tweets posted in </w:t>
      </w:r>
      <w:r w:rsidR="00414EF7">
        <w:rPr>
          <w:rFonts w:asciiTheme="majorHAnsi" w:hAnsiTheme="majorHAnsi" w:cstheme="majorHAnsi"/>
        </w:rPr>
        <w:t>June</w:t>
      </w:r>
      <w:r w:rsidR="00ED76C2">
        <w:rPr>
          <w:rFonts w:asciiTheme="majorHAnsi" w:hAnsiTheme="majorHAnsi" w:cstheme="majorHAnsi"/>
        </w:rPr>
        <w:t xml:space="preserve"> 2020. </w:t>
      </w:r>
      <w:r w:rsidR="00D80CE7">
        <w:rPr>
          <w:rFonts w:asciiTheme="majorHAnsi" w:hAnsiTheme="majorHAnsi" w:cstheme="majorHAnsi"/>
        </w:rPr>
        <w:t xml:space="preserve">This represents a total of </w:t>
      </w:r>
      <w:r w:rsidR="00414EF7" w:rsidRPr="00414EF7">
        <w:rPr>
          <w:rFonts w:asciiTheme="majorHAnsi" w:hAnsiTheme="majorHAnsi" w:cstheme="majorHAnsi"/>
        </w:rPr>
        <w:t>67,181,551 tweets</w:t>
      </w:r>
      <w:r w:rsidR="00414EF7">
        <w:rPr>
          <w:rFonts w:asciiTheme="majorHAnsi" w:hAnsiTheme="majorHAnsi" w:cstheme="majorHAnsi"/>
        </w:rPr>
        <w:t xml:space="preserve">. </w:t>
      </w:r>
    </w:p>
    <w:p w14:paraId="6670A2BD" w14:textId="2B4B9A6B" w:rsidR="00660DC1" w:rsidRDefault="00660DC1" w:rsidP="00660DC1">
      <w:pPr>
        <w:jc w:val="both"/>
        <w:rPr>
          <w:rFonts w:asciiTheme="majorHAnsi" w:hAnsiTheme="majorHAnsi" w:cstheme="majorHAnsi"/>
        </w:rPr>
      </w:pPr>
    </w:p>
    <w:p w14:paraId="0E6FCBA6" w14:textId="77777777" w:rsidR="00680E4D" w:rsidRDefault="00680E4D" w:rsidP="00660DC1">
      <w:pPr>
        <w:jc w:val="both"/>
        <w:rPr>
          <w:rFonts w:asciiTheme="majorHAnsi" w:hAnsiTheme="majorHAnsi" w:cstheme="majorHAnsi"/>
        </w:rPr>
      </w:pPr>
    </w:p>
    <w:p w14:paraId="0A2028BF" w14:textId="77777777" w:rsidR="00660DC1" w:rsidRDefault="00660DC1" w:rsidP="00660DC1">
      <w:pPr>
        <w:jc w:val="both"/>
        <w:rPr>
          <w:rFonts w:asciiTheme="majorHAnsi" w:hAnsiTheme="majorHAnsi" w:cstheme="majorHAnsi"/>
        </w:rPr>
      </w:pPr>
      <w:commentRangeStart w:id="1"/>
      <w:r>
        <w:rPr>
          <w:rFonts w:asciiTheme="majorHAnsi" w:hAnsiTheme="majorHAnsi" w:cstheme="majorHAnsi"/>
        </w:rPr>
        <w:t xml:space="preserve">Twitter data allows me to measure behavior adoption in real time. </w:t>
      </w:r>
      <w:commentRangeEnd w:id="1"/>
      <w:r w:rsidR="000D3C9C">
        <w:rPr>
          <w:rStyle w:val="CommentReference"/>
        </w:rPr>
        <w:commentReference w:id="1"/>
      </w:r>
    </w:p>
    <w:p w14:paraId="2ED4E138" w14:textId="77777777" w:rsidR="00660DC1" w:rsidRDefault="00660DC1" w:rsidP="00E30BD4">
      <w:pPr>
        <w:jc w:val="both"/>
        <w:rPr>
          <w:rFonts w:asciiTheme="majorHAnsi" w:hAnsiTheme="majorHAnsi" w:cstheme="majorHAnsi"/>
        </w:rPr>
      </w:pPr>
    </w:p>
    <w:p w14:paraId="28B20232" w14:textId="500B08DC" w:rsidR="005C2D92" w:rsidRDefault="005C2D92" w:rsidP="00E30BD4">
      <w:pPr>
        <w:jc w:val="both"/>
        <w:rPr>
          <w:rFonts w:asciiTheme="majorHAnsi" w:hAnsiTheme="majorHAnsi" w:cstheme="majorHAnsi"/>
        </w:rPr>
      </w:pPr>
    </w:p>
    <w:p w14:paraId="525FD1D0" w14:textId="77777777" w:rsidR="005C2D92" w:rsidRDefault="005C2D92" w:rsidP="00E30BD4">
      <w:pPr>
        <w:jc w:val="both"/>
        <w:rPr>
          <w:rFonts w:asciiTheme="majorHAnsi" w:hAnsiTheme="majorHAnsi" w:cstheme="majorHAnsi"/>
        </w:rPr>
      </w:pPr>
    </w:p>
    <w:p w14:paraId="433A6193" w14:textId="2E8E2BB7" w:rsidR="00EE60B1" w:rsidRPr="00B32898" w:rsidRDefault="00D13119" w:rsidP="00E30BD4">
      <w:pPr>
        <w:jc w:val="both"/>
        <w:rPr>
          <w:rFonts w:asciiTheme="majorHAnsi" w:hAnsiTheme="majorHAnsi" w:cstheme="majorHAnsi"/>
          <w:i/>
          <w:iCs/>
          <w:u w:val="single"/>
        </w:rPr>
      </w:pPr>
      <w:r w:rsidRPr="00B32898">
        <w:rPr>
          <w:rFonts w:asciiTheme="majorHAnsi" w:hAnsiTheme="majorHAnsi" w:cstheme="majorHAnsi"/>
          <w:i/>
          <w:iCs/>
          <w:u w:val="single"/>
        </w:rPr>
        <w:t xml:space="preserve">Behavior adoption </w:t>
      </w:r>
      <w:r w:rsidR="002D5A2C">
        <w:rPr>
          <w:rFonts w:asciiTheme="majorHAnsi" w:hAnsiTheme="majorHAnsi" w:cstheme="majorHAnsi"/>
          <w:i/>
          <w:iCs/>
          <w:u w:val="single"/>
        </w:rPr>
        <w:t>and exposure</w:t>
      </w:r>
    </w:p>
    <w:p w14:paraId="7DDBB812" w14:textId="5F7AA56F" w:rsidR="00E1433F" w:rsidRDefault="00505CC8" w:rsidP="00E30BD4">
      <w:pPr>
        <w:jc w:val="both"/>
        <w:rPr>
          <w:rFonts w:asciiTheme="majorHAnsi" w:hAnsiTheme="majorHAnsi" w:cstheme="majorHAnsi"/>
        </w:rPr>
      </w:pPr>
      <w:r w:rsidRPr="00505CC8">
        <w:rPr>
          <w:rFonts w:asciiTheme="majorHAnsi" w:hAnsiTheme="majorHAnsi" w:cstheme="majorHAnsi"/>
          <w:lang w:val="fr-FR"/>
        </w:rPr>
        <w:t>Gonzalez-</w:t>
      </w:r>
      <w:proofErr w:type="spellStart"/>
      <w:r w:rsidRPr="00505CC8">
        <w:rPr>
          <w:rFonts w:asciiTheme="majorHAnsi" w:hAnsiTheme="majorHAnsi" w:cstheme="majorHAnsi"/>
          <w:lang w:val="fr-FR"/>
        </w:rPr>
        <w:t>Bailon</w:t>
      </w:r>
      <w:proofErr w:type="spellEnd"/>
      <w:r w:rsidRPr="00505CC8">
        <w:rPr>
          <w:rFonts w:asciiTheme="majorHAnsi" w:hAnsiTheme="majorHAnsi" w:cstheme="majorHAnsi"/>
          <w:lang w:val="fr-FR"/>
        </w:rPr>
        <w:t xml:space="preserve"> et al. </w:t>
      </w:r>
      <w:r w:rsidRPr="00505CC8">
        <w:rPr>
          <w:rFonts w:asciiTheme="majorHAnsi" w:hAnsiTheme="majorHAnsi" w:cstheme="majorHAnsi"/>
        </w:rPr>
        <w:t xml:space="preserve">(2011) conceptualize behavior adoption as tweeting </w:t>
      </w:r>
      <w:r>
        <w:rPr>
          <w:rFonts w:asciiTheme="majorHAnsi" w:hAnsiTheme="majorHAnsi" w:cstheme="majorHAnsi"/>
        </w:rPr>
        <w:t xml:space="preserve">support for the protests. </w:t>
      </w:r>
      <w:r w:rsidR="00896C80">
        <w:rPr>
          <w:rFonts w:asciiTheme="majorHAnsi" w:hAnsiTheme="majorHAnsi" w:cstheme="majorHAnsi"/>
        </w:rPr>
        <w:t xml:space="preserve">This is a common </w:t>
      </w:r>
      <w:r w:rsidR="009E7B15">
        <w:rPr>
          <w:rFonts w:asciiTheme="majorHAnsi" w:hAnsiTheme="majorHAnsi" w:cstheme="majorHAnsi"/>
        </w:rPr>
        <w:t xml:space="preserve">conceptualization </w:t>
      </w:r>
      <w:r w:rsidR="00796230">
        <w:rPr>
          <w:rFonts w:asciiTheme="majorHAnsi" w:hAnsiTheme="majorHAnsi" w:cstheme="majorHAnsi"/>
        </w:rPr>
        <w:t xml:space="preserve">in the social science literature of complex contagion. </w:t>
      </w:r>
      <w:r w:rsidR="00E1433F">
        <w:rPr>
          <w:rFonts w:asciiTheme="majorHAnsi" w:hAnsiTheme="majorHAnsi" w:cstheme="majorHAnsi"/>
        </w:rPr>
        <w:t xml:space="preserve">In this article, I am concerned with the adoption of extremist and moderate behavior. </w:t>
      </w:r>
    </w:p>
    <w:p w14:paraId="11ECCC12" w14:textId="77777777" w:rsidR="00E1433F" w:rsidRDefault="00E1433F" w:rsidP="00E30BD4">
      <w:pPr>
        <w:jc w:val="both"/>
        <w:rPr>
          <w:rFonts w:asciiTheme="majorHAnsi" w:hAnsiTheme="majorHAnsi" w:cstheme="majorHAnsi"/>
        </w:rPr>
      </w:pPr>
    </w:p>
    <w:p w14:paraId="76CF4352" w14:textId="6B49A866" w:rsidR="00505CC8" w:rsidRDefault="002A7D55" w:rsidP="00E30BD4">
      <w:pPr>
        <w:jc w:val="both"/>
        <w:rPr>
          <w:rFonts w:asciiTheme="majorHAnsi" w:hAnsiTheme="majorHAnsi" w:cstheme="majorHAnsi"/>
        </w:rPr>
      </w:pPr>
      <w:r>
        <w:rPr>
          <w:rFonts w:asciiTheme="majorHAnsi" w:hAnsiTheme="majorHAnsi" w:cstheme="majorHAnsi"/>
        </w:rPr>
        <w:lastRenderedPageBreak/>
        <w:t xml:space="preserve">In this article, I </w:t>
      </w:r>
      <w:r w:rsidR="00992A9E">
        <w:rPr>
          <w:rFonts w:asciiTheme="majorHAnsi" w:hAnsiTheme="majorHAnsi" w:cstheme="majorHAnsi"/>
        </w:rPr>
        <w:t>measure</w:t>
      </w:r>
      <w:r>
        <w:rPr>
          <w:rFonts w:asciiTheme="majorHAnsi" w:hAnsiTheme="majorHAnsi" w:cstheme="majorHAnsi"/>
        </w:rPr>
        <w:t xml:space="preserve"> behavior adoption </w:t>
      </w:r>
      <w:r w:rsidR="00C80E0B">
        <w:rPr>
          <w:rFonts w:asciiTheme="majorHAnsi" w:hAnsiTheme="majorHAnsi" w:cstheme="majorHAnsi"/>
        </w:rPr>
        <w:t>with</w:t>
      </w:r>
      <w:r>
        <w:rPr>
          <w:rFonts w:asciiTheme="majorHAnsi" w:hAnsiTheme="majorHAnsi" w:cstheme="majorHAnsi"/>
        </w:rPr>
        <w:t xml:space="preserve"> the use of a hashtag. </w:t>
      </w:r>
      <w:r w:rsidR="008E367D">
        <w:rPr>
          <w:rFonts w:asciiTheme="majorHAnsi" w:hAnsiTheme="majorHAnsi" w:cstheme="majorHAnsi"/>
        </w:rPr>
        <w:t>A twitter user adopts a be</w:t>
      </w:r>
      <w:r w:rsidR="00772807">
        <w:rPr>
          <w:rFonts w:asciiTheme="majorHAnsi" w:hAnsiTheme="majorHAnsi" w:cstheme="majorHAnsi"/>
        </w:rPr>
        <w:t xml:space="preserve">havior when they write a tweet that uses a specific hashtag. In our case, this specific hashtag relates to ideology. </w:t>
      </w:r>
      <w:r w:rsidR="00320B93">
        <w:rPr>
          <w:rFonts w:asciiTheme="majorHAnsi" w:hAnsiTheme="majorHAnsi" w:cstheme="majorHAnsi"/>
        </w:rPr>
        <w:t xml:space="preserve">A user adopts extremist behavior when they author a tweet with an extremist hashtag. </w:t>
      </w:r>
    </w:p>
    <w:p w14:paraId="0225C7BC" w14:textId="03457E58" w:rsidR="00C96F47" w:rsidRDefault="00C96F47" w:rsidP="00E30BD4">
      <w:pPr>
        <w:jc w:val="both"/>
        <w:rPr>
          <w:rFonts w:asciiTheme="majorHAnsi" w:hAnsiTheme="majorHAnsi" w:cstheme="majorHAnsi"/>
        </w:rPr>
      </w:pPr>
    </w:p>
    <w:p w14:paraId="159AEC27" w14:textId="7951E5B4" w:rsidR="00C96F47" w:rsidRDefault="00E5531B" w:rsidP="00E30BD4">
      <w:pPr>
        <w:jc w:val="both"/>
        <w:rPr>
          <w:rFonts w:asciiTheme="majorHAnsi" w:hAnsiTheme="majorHAnsi" w:cstheme="majorHAnsi"/>
        </w:rPr>
      </w:pPr>
      <w:r>
        <w:rPr>
          <w:rFonts w:asciiTheme="majorHAnsi" w:hAnsiTheme="majorHAnsi" w:cstheme="majorHAnsi"/>
        </w:rPr>
        <w:t xml:space="preserve">Defining what an extremist hashtag comes with several challenges. </w:t>
      </w:r>
      <w:r w:rsidR="00C226E7">
        <w:rPr>
          <w:rFonts w:asciiTheme="majorHAnsi" w:hAnsiTheme="majorHAnsi" w:cstheme="majorHAnsi"/>
        </w:rPr>
        <w:t xml:space="preserve">It is a complex task to </w:t>
      </w:r>
      <w:r w:rsidR="00D65F6A">
        <w:rPr>
          <w:rFonts w:asciiTheme="majorHAnsi" w:hAnsiTheme="majorHAnsi" w:cstheme="majorHAnsi"/>
        </w:rPr>
        <w:t>bin</w:t>
      </w:r>
      <w:r w:rsidR="00C226E7">
        <w:rPr>
          <w:rFonts w:asciiTheme="majorHAnsi" w:hAnsiTheme="majorHAnsi" w:cstheme="majorHAnsi"/>
        </w:rPr>
        <w:t xml:space="preserve"> hashtags in ideological groups</w:t>
      </w:r>
      <w:r w:rsidR="006F1742">
        <w:rPr>
          <w:rFonts w:asciiTheme="majorHAnsi" w:hAnsiTheme="majorHAnsi" w:cstheme="majorHAnsi"/>
        </w:rPr>
        <w:t xml:space="preserve">. Nonetheless, we </w:t>
      </w:r>
      <w:r w:rsidR="006966BA">
        <w:rPr>
          <w:rFonts w:asciiTheme="majorHAnsi" w:hAnsiTheme="majorHAnsi" w:cstheme="majorHAnsi"/>
        </w:rPr>
        <w:t xml:space="preserve">can qualitatively </w:t>
      </w:r>
      <w:r w:rsidR="002F2ADD">
        <w:rPr>
          <w:rFonts w:asciiTheme="majorHAnsi" w:hAnsiTheme="majorHAnsi" w:cstheme="majorHAnsi"/>
        </w:rPr>
        <w:t xml:space="preserve">identify hashtags </w:t>
      </w:r>
      <w:r w:rsidR="00124917">
        <w:rPr>
          <w:rFonts w:asciiTheme="majorHAnsi" w:hAnsiTheme="majorHAnsi" w:cstheme="majorHAnsi"/>
        </w:rPr>
        <w:t xml:space="preserve">that can be considerate extremist or moderate. </w:t>
      </w:r>
      <w:r w:rsidR="005B5A0A">
        <w:rPr>
          <w:rFonts w:asciiTheme="majorHAnsi" w:hAnsiTheme="majorHAnsi" w:cstheme="majorHAnsi"/>
        </w:rPr>
        <w:t>Table 1 shows the extremist and moderate hashtags I use in this manuscript for both Democrats and Republicans</w:t>
      </w:r>
      <w:r w:rsidR="006071F8">
        <w:rPr>
          <w:rFonts w:asciiTheme="majorHAnsi" w:hAnsiTheme="majorHAnsi" w:cstheme="majorHAnsi"/>
        </w:rPr>
        <w:t xml:space="preserve">. </w:t>
      </w:r>
    </w:p>
    <w:p w14:paraId="55E616D0" w14:textId="7705FD1B" w:rsidR="0062710B" w:rsidRDefault="0062710B" w:rsidP="00E30BD4">
      <w:pPr>
        <w:jc w:val="both"/>
        <w:rPr>
          <w:rFonts w:asciiTheme="majorHAnsi" w:hAnsiTheme="majorHAnsi" w:cstheme="majorHAnsi"/>
        </w:rPr>
      </w:pPr>
    </w:p>
    <w:p w14:paraId="3BCBE2F4" w14:textId="17CE8515" w:rsidR="0062710B" w:rsidRDefault="0062710B" w:rsidP="00E30BD4">
      <w:pPr>
        <w:jc w:val="both"/>
        <w:rPr>
          <w:rFonts w:asciiTheme="majorHAnsi" w:hAnsiTheme="majorHAnsi" w:cstheme="majorHAnsi"/>
        </w:rPr>
      </w:pPr>
    </w:p>
    <w:p w14:paraId="68D43352" w14:textId="2FC1AF93" w:rsidR="0062710B" w:rsidRDefault="0062710B" w:rsidP="00E30BD4">
      <w:pPr>
        <w:jc w:val="both"/>
        <w:rPr>
          <w:rFonts w:asciiTheme="majorHAnsi" w:hAnsiTheme="majorHAnsi" w:cstheme="majorHAnsi"/>
        </w:rPr>
      </w:pPr>
    </w:p>
    <w:p w14:paraId="34796BA0" w14:textId="3122AF12" w:rsidR="0062710B" w:rsidRDefault="0062710B" w:rsidP="00E30BD4">
      <w:pPr>
        <w:jc w:val="both"/>
        <w:rPr>
          <w:rFonts w:asciiTheme="majorHAnsi" w:hAnsiTheme="majorHAnsi" w:cstheme="majorHAnsi"/>
        </w:rPr>
      </w:pPr>
    </w:p>
    <w:p w14:paraId="1AA30621" w14:textId="2D678EDA" w:rsidR="0062710B" w:rsidRPr="00290E3F" w:rsidRDefault="0062710B" w:rsidP="0062710B">
      <w:pPr>
        <w:jc w:val="center"/>
        <w:rPr>
          <w:rFonts w:asciiTheme="majorHAnsi" w:hAnsiTheme="majorHAnsi" w:cstheme="majorHAnsi"/>
          <w:b/>
          <w:bCs/>
          <w:i/>
          <w:iCs/>
          <w:u w:val="single"/>
        </w:rPr>
      </w:pPr>
      <w:r w:rsidRPr="00290E3F">
        <w:rPr>
          <w:rFonts w:asciiTheme="majorHAnsi" w:hAnsiTheme="majorHAnsi" w:cstheme="majorHAnsi"/>
          <w:b/>
          <w:bCs/>
          <w:i/>
          <w:iCs/>
          <w:u w:val="single"/>
        </w:rPr>
        <w:t>[TABLE 1 ABOUT HERE]</w:t>
      </w:r>
    </w:p>
    <w:p w14:paraId="3A67DDD5" w14:textId="3DB60F6B" w:rsidR="00AD2E66" w:rsidRDefault="00AD2E66" w:rsidP="00E30BD4">
      <w:pPr>
        <w:jc w:val="both"/>
        <w:rPr>
          <w:rFonts w:asciiTheme="majorHAnsi" w:hAnsiTheme="majorHAnsi" w:cstheme="majorHAnsi"/>
        </w:rPr>
      </w:pPr>
    </w:p>
    <w:p w14:paraId="0C7A49F3" w14:textId="77777777" w:rsidR="00AD2E66" w:rsidRDefault="00AD2E66" w:rsidP="00E30BD4">
      <w:pPr>
        <w:jc w:val="both"/>
        <w:rPr>
          <w:rFonts w:asciiTheme="majorHAnsi" w:hAnsiTheme="majorHAnsi" w:cstheme="majorHAnsi"/>
        </w:rPr>
      </w:pPr>
    </w:p>
    <w:p w14:paraId="2093C26D" w14:textId="7851E604" w:rsidR="004C1D95" w:rsidRPr="00CC3C23" w:rsidRDefault="004C1D95" w:rsidP="00E30BD4">
      <w:pPr>
        <w:jc w:val="both"/>
        <w:rPr>
          <w:rFonts w:asciiTheme="majorHAnsi" w:hAnsiTheme="majorHAnsi" w:cstheme="majorHAnsi"/>
        </w:rPr>
      </w:pPr>
    </w:p>
    <w:p w14:paraId="3F1415F0" w14:textId="06DBD11A" w:rsidR="00231CB9" w:rsidRDefault="00F05F18" w:rsidP="00E30BD4">
      <w:pPr>
        <w:jc w:val="both"/>
        <w:rPr>
          <w:rFonts w:asciiTheme="majorHAnsi" w:hAnsiTheme="majorHAnsi" w:cstheme="majorHAnsi"/>
        </w:rPr>
      </w:pPr>
      <w:r>
        <w:rPr>
          <w:rFonts w:asciiTheme="majorHAnsi" w:hAnsiTheme="majorHAnsi" w:cstheme="majorHAnsi"/>
        </w:rPr>
        <w:t xml:space="preserve">The threshold parameter measures the amount exposures to a behavior </w:t>
      </w:r>
      <w:r w:rsidR="00A01AEE">
        <w:rPr>
          <w:rFonts w:asciiTheme="majorHAnsi" w:hAnsiTheme="majorHAnsi" w:cstheme="majorHAnsi"/>
        </w:rPr>
        <w:t>required before adopting the behavior.</w:t>
      </w:r>
      <w:r w:rsidR="005D0F68">
        <w:rPr>
          <w:rFonts w:asciiTheme="majorHAnsi" w:hAnsiTheme="majorHAnsi" w:cstheme="majorHAnsi"/>
        </w:rPr>
        <w:t xml:space="preserve"> I identify the number of times a user was exposed to a hashtag before authoring a tweet with the hashtag. </w:t>
      </w:r>
      <w:r w:rsidR="00FA6E78">
        <w:rPr>
          <w:rFonts w:asciiTheme="majorHAnsi" w:hAnsiTheme="majorHAnsi" w:cstheme="majorHAnsi"/>
        </w:rPr>
        <w:t xml:space="preserve">Past studies using Twitter data </w:t>
      </w:r>
      <w:r w:rsidR="00237ED0">
        <w:rPr>
          <w:rFonts w:asciiTheme="majorHAnsi" w:hAnsiTheme="majorHAnsi" w:cstheme="majorHAnsi"/>
        </w:rPr>
        <w:t xml:space="preserve">often </w:t>
      </w:r>
      <w:r w:rsidR="00FA6E78">
        <w:rPr>
          <w:rFonts w:asciiTheme="majorHAnsi" w:hAnsiTheme="majorHAnsi" w:cstheme="majorHAnsi"/>
        </w:rPr>
        <w:t xml:space="preserve">measure exposure </w:t>
      </w:r>
      <w:r w:rsidR="00A06858">
        <w:rPr>
          <w:rFonts w:asciiTheme="majorHAnsi" w:hAnsiTheme="majorHAnsi" w:cstheme="majorHAnsi"/>
        </w:rPr>
        <w:t xml:space="preserve">with </w:t>
      </w:r>
      <w:r w:rsidR="00231CB9">
        <w:rPr>
          <w:rFonts w:asciiTheme="majorHAnsi" w:hAnsiTheme="majorHAnsi" w:cstheme="majorHAnsi"/>
        </w:rPr>
        <w:t>the number of neighbors</w:t>
      </w:r>
      <w:r w:rsidR="006D0F45">
        <w:rPr>
          <w:rFonts w:asciiTheme="majorHAnsi" w:hAnsiTheme="majorHAnsi" w:cstheme="majorHAnsi"/>
        </w:rPr>
        <w:t xml:space="preserve"> in a user’s network</w:t>
      </w:r>
      <w:r w:rsidR="00231CB9">
        <w:rPr>
          <w:rFonts w:asciiTheme="majorHAnsi" w:hAnsiTheme="majorHAnsi" w:cstheme="majorHAnsi"/>
        </w:rPr>
        <w:t xml:space="preserve"> who have adopted </w:t>
      </w:r>
      <w:r w:rsidR="006D0F45">
        <w:rPr>
          <w:rFonts w:asciiTheme="majorHAnsi" w:hAnsiTheme="majorHAnsi" w:cstheme="majorHAnsi"/>
        </w:rPr>
        <w:t>the behavior.</w:t>
      </w:r>
      <w:r w:rsidR="00D06BA3">
        <w:rPr>
          <w:rFonts w:asciiTheme="majorHAnsi" w:hAnsiTheme="majorHAnsi" w:cstheme="majorHAnsi"/>
        </w:rPr>
        <w:t xml:space="preserve"> The twitter data is a following network. </w:t>
      </w:r>
      <w:r w:rsidR="000206B4">
        <w:rPr>
          <w:rFonts w:asciiTheme="majorHAnsi" w:hAnsiTheme="majorHAnsi" w:cstheme="majorHAnsi"/>
        </w:rPr>
        <w:t xml:space="preserve"> </w:t>
      </w:r>
    </w:p>
    <w:p w14:paraId="39F182A0" w14:textId="012D061A" w:rsidR="00477D2D" w:rsidRDefault="00477D2D" w:rsidP="00E30BD4">
      <w:pPr>
        <w:jc w:val="both"/>
        <w:rPr>
          <w:rFonts w:asciiTheme="majorHAnsi" w:hAnsiTheme="majorHAnsi" w:cstheme="majorHAnsi"/>
        </w:rPr>
      </w:pPr>
    </w:p>
    <w:p w14:paraId="374FBBFB" w14:textId="4F0A7769" w:rsidR="00477D2D" w:rsidRDefault="00477D2D" w:rsidP="00E30BD4">
      <w:pPr>
        <w:jc w:val="both"/>
        <w:rPr>
          <w:rFonts w:asciiTheme="majorHAnsi" w:hAnsiTheme="majorHAnsi" w:cstheme="majorHAnsi"/>
        </w:rPr>
      </w:pPr>
      <w:r>
        <w:rPr>
          <w:rFonts w:asciiTheme="majorHAnsi" w:hAnsiTheme="majorHAnsi" w:cstheme="majorHAnsi"/>
        </w:rPr>
        <w:t xml:space="preserve">In this manuscript, I measure exposure with a retweet network. This has important implications </w:t>
      </w:r>
      <w:r w:rsidR="00755249">
        <w:rPr>
          <w:rFonts w:asciiTheme="majorHAnsi" w:hAnsiTheme="majorHAnsi" w:cstheme="majorHAnsi"/>
        </w:rPr>
        <w:t xml:space="preserve">for the conceptualization of exposure. </w:t>
      </w:r>
      <w:r w:rsidR="00B101FF">
        <w:rPr>
          <w:rFonts w:asciiTheme="majorHAnsi" w:hAnsiTheme="majorHAnsi" w:cstheme="majorHAnsi"/>
        </w:rPr>
        <w:t xml:space="preserve">A user is exposed to a behavior (hashtag) when they quote tweet or retweet </w:t>
      </w:r>
      <w:r w:rsidR="001579B3">
        <w:rPr>
          <w:rFonts w:asciiTheme="majorHAnsi" w:hAnsiTheme="majorHAnsi" w:cstheme="majorHAnsi"/>
        </w:rPr>
        <w:t xml:space="preserve">a tweet with the hashtag. For example, a user is exposed to #trump2020 when they retweet a tweet that </w:t>
      </w:r>
      <w:r w:rsidR="00290060">
        <w:rPr>
          <w:rFonts w:asciiTheme="majorHAnsi" w:hAnsiTheme="majorHAnsi" w:cstheme="majorHAnsi"/>
        </w:rPr>
        <w:t>contains</w:t>
      </w:r>
      <w:r w:rsidR="001579B3">
        <w:rPr>
          <w:rFonts w:asciiTheme="majorHAnsi" w:hAnsiTheme="majorHAnsi" w:cstheme="majorHAnsi"/>
        </w:rPr>
        <w:t xml:space="preserve"> #</w:t>
      </w:r>
      <w:r w:rsidR="00290060">
        <w:rPr>
          <w:rFonts w:asciiTheme="majorHAnsi" w:hAnsiTheme="majorHAnsi" w:cstheme="majorHAnsi"/>
        </w:rPr>
        <w:t>trump</w:t>
      </w:r>
      <w:r w:rsidR="001579B3">
        <w:rPr>
          <w:rFonts w:asciiTheme="majorHAnsi" w:hAnsiTheme="majorHAnsi" w:cstheme="majorHAnsi"/>
        </w:rPr>
        <w:t xml:space="preserve">2020. </w:t>
      </w:r>
    </w:p>
    <w:p w14:paraId="5F93D1E2" w14:textId="44E7A3AB" w:rsidR="009E73F2" w:rsidRDefault="009E73F2" w:rsidP="00E30BD4">
      <w:pPr>
        <w:jc w:val="both"/>
        <w:rPr>
          <w:rFonts w:asciiTheme="majorHAnsi" w:hAnsiTheme="majorHAnsi" w:cstheme="majorHAnsi"/>
        </w:rPr>
      </w:pPr>
    </w:p>
    <w:p w14:paraId="02AD77EE" w14:textId="6B5305B3" w:rsidR="00D349B0" w:rsidRPr="00CC3C23" w:rsidRDefault="000B3498" w:rsidP="00E30BD4">
      <w:pPr>
        <w:jc w:val="both"/>
        <w:rPr>
          <w:rFonts w:asciiTheme="majorHAnsi" w:hAnsiTheme="majorHAnsi" w:cstheme="majorHAnsi"/>
        </w:rPr>
      </w:pPr>
      <w:r>
        <w:rPr>
          <w:rFonts w:asciiTheme="majorHAnsi" w:hAnsiTheme="majorHAnsi" w:cstheme="majorHAnsi"/>
        </w:rPr>
        <w:t xml:space="preserve">The main advantage of measuring exposure in a retweet network instead of a following network is its overtness. </w:t>
      </w:r>
      <w:r w:rsidR="001074D0">
        <w:rPr>
          <w:rFonts w:asciiTheme="majorHAnsi" w:hAnsiTheme="majorHAnsi" w:cstheme="majorHAnsi"/>
        </w:rPr>
        <w:t xml:space="preserve">We can be </w:t>
      </w:r>
      <w:r w:rsidR="0065102F">
        <w:rPr>
          <w:rFonts w:asciiTheme="majorHAnsi" w:hAnsiTheme="majorHAnsi" w:cstheme="majorHAnsi"/>
        </w:rPr>
        <w:t>certain</w:t>
      </w:r>
      <w:r w:rsidR="001074D0">
        <w:rPr>
          <w:rFonts w:asciiTheme="majorHAnsi" w:hAnsiTheme="majorHAnsi" w:cstheme="majorHAnsi"/>
        </w:rPr>
        <w:t xml:space="preserve"> that a user </w:t>
      </w:r>
      <w:r w:rsidR="0065102F">
        <w:rPr>
          <w:rFonts w:asciiTheme="majorHAnsi" w:hAnsiTheme="majorHAnsi" w:cstheme="majorHAnsi"/>
        </w:rPr>
        <w:t>notices</w:t>
      </w:r>
      <w:r w:rsidR="00242B4F">
        <w:rPr>
          <w:rFonts w:asciiTheme="majorHAnsi" w:hAnsiTheme="majorHAnsi" w:cstheme="majorHAnsi"/>
        </w:rPr>
        <w:t xml:space="preserve"> a hashtag </w:t>
      </w:r>
      <w:r w:rsidR="00783C3A">
        <w:rPr>
          <w:rFonts w:asciiTheme="majorHAnsi" w:hAnsiTheme="majorHAnsi" w:cstheme="majorHAnsi"/>
        </w:rPr>
        <w:t xml:space="preserve">since retweets and quotes capture direct engagement. </w:t>
      </w:r>
      <w:r w:rsidR="00E63F22">
        <w:rPr>
          <w:rFonts w:asciiTheme="majorHAnsi" w:hAnsiTheme="majorHAnsi" w:cstheme="majorHAnsi"/>
        </w:rPr>
        <w:t>In a following network, we assume that users notice behavior</w:t>
      </w:r>
      <w:r w:rsidR="005B7D43">
        <w:rPr>
          <w:rFonts w:asciiTheme="majorHAnsi" w:hAnsiTheme="majorHAnsi" w:cstheme="majorHAnsi"/>
        </w:rPr>
        <w:t xml:space="preserve"> of every neighbor.</w:t>
      </w:r>
      <w:r w:rsidR="00AE6D5A">
        <w:rPr>
          <w:rFonts w:asciiTheme="majorHAnsi" w:hAnsiTheme="majorHAnsi" w:cstheme="majorHAnsi"/>
        </w:rPr>
        <w:t xml:space="preserve"> To satisfy this assumption, we could image a user </w:t>
      </w:r>
      <w:r w:rsidR="007544DB">
        <w:rPr>
          <w:rFonts w:asciiTheme="majorHAnsi" w:hAnsiTheme="majorHAnsi" w:cstheme="majorHAnsi"/>
        </w:rPr>
        <w:t>viewing every single tweet that every user they follow authored.</w:t>
      </w:r>
      <w:r w:rsidR="005B7D43">
        <w:rPr>
          <w:rFonts w:asciiTheme="majorHAnsi" w:hAnsiTheme="majorHAnsi" w:cstheme="majorHAnsi"/>
        </w:rPr>
        <w:t xml:space="preserve"> This is a </w:t>
      </w:r>
      <w:r w:rsidR="00E31E52">
        <w:rPr>
          <w:rFonts w:asciiTheme="majorHAnsi" w:hAnsiTheme="majorHAnsi" w:cstheme="majorHAnsi"/>
        </w:rPr>
        <w:t>strong assumption to make</w:t>
      </w:r>
      <w:r w:rsidR="001826F2">
        <w:rPr>
          <w:rFonts w:asciiTheme="majorHAnsi" w:hAnsiTheme="majorHAnsi" w:cstheme="majorHAnsi"/>
        </w:rPr>
        <w:t xml:space="preserve"> considering the </w:t>
      </w:r>
      <w:r w:rsidR="007119B7">
        <w:rPr>
          <w:rFonts w:asciiTheme="majorHAnsi" w:hAnsiTheme="majorHAnsi" w:cstheme="majorHAnsi"/>
        </w:rPr>
        <w:t xml:space="preserve">number of links a user has. </w:t>
      </w:r>
      <w:r w:rsidR="002C5FC7">
        <w:rPr>
          <w:rFonts w:asciiTheme="majorHAnsi" w:hAnsiTheme="majorHAnsi" w:cstheme="majorHAnsi"/>
        </w:rPr>
        <w:t>The behavior of one’s peers are thus not necessarily internalized</w:t>
      </w:r>
      <w:r w:rsidR="00C760D3">
        <w:rPr>
          <w:rFonts w:asciiTheme="majorHAnsi" w:hAnsiTheme="majorHAnsi" w:cstheme="majorHAnsi"/>
        </w:rPr>
        <w:t xml:space="preserve">. </w:t>
      </w:r>
    </w:p>
    <w:p w14:paraId="1CE90F2A" w14:textId="2362F219" w:rsidR="001A5E64" w:rsidRDefault="001A5E64" w:rsidP="00E30BD4">
      <w:pPr>
        <w:jc w:val="both"/>
        <w:rPr>
          <w:rFonts w:asciiTheme="majorHAnsi" w:hAnsiTheme="majorHAnsi" w:cstheme="majorHAnsi"/>
        </w:rPr>
      </w:pPr>
    </w:p>
    <w:p w14:paraId="25EE68EC" w14:textId="463BF648" w:rsidR="00BD5459" w:rsidRDefault="00BD5459" w:rsidP="00E30BD4">
      <w:pPr>
        <w:jc w:val="both"/>
        <w:rPr>
          <w:rFonts w:asciiTheme="majorHAnsi" w:hAnsiTheme="majorHAnsi" w:cstheme="majorHAnsi"/>
        </w:rPr>
      </w:pPr>
    </w:p>
    <w:p w14:paraId="06363855" w14:textId="77777777" w:rsidR="00BD5459" w:rsidRPr="00E30BD4" w:rsidRDefault="00BD5459" w:rsidP="00E30BD4">
      <w:pPr>
        <w:jc w:val="both"/>
        <w:rPr>
          <w:rFonts w:asciiTheme="majorHAnsi" w:hAnsiTheme="majorHAnsi" w:cstheme="majorHAnsi"/>
        </w:rPr>
      </w:pPr>
    </w:p>
    <w:p w14:paraId="3279FD72" w14:textId="3CC8988F" w:rsidR="00F26E65" w:rsidRPr="00E30BD4" w:rsidRDefault="00862E79" w:rsidP="00E30BD4">
      <w:pPr>
        <w:jc w:val="both"/>
        <w:rPr>
          <w:rFonts w:asciiTheme="majorHAnsi" w:hAnsiTheme="majorHAnsi" w:cstheme="majorHAnsi"/>
          <w:i/>
          <w:iCs/>
          <w:u w:val="single"/>
        </w:rPr>
      </w:pPr>
      <w:r>
        <w:rPr>
          <w:rFonts w:asciiTheme="majorHAnsi" w:hAnsiTheme="majorHAnsi" w:cstheme="majorHAnsi"/>
          <w:i/>
          <w:iCs/>
          <w:u w:val="single"/>
        </w:rPr>
        <w:t xml:space="preserve">Opportunities and challenges </w:t>
      </w:r>
      <w:r w:rsidR="00B861E6">
        <w:rPr>
          <w:rFonts w:asciiTheme="majorHAnsi" w:hAnsiTheme="majorHAnsi" w:cstheme="majorHAnsi"/>
          <w:i/>
          <w:iCs/>
          <w:u w:val="single"/>
        </w:rPr>
        <w:t>measuring persuasion with</w:t>
      </w:r>
      <w:r w:rsidR="00A86D95">
        <w:rPr>
          <w:rFonts w:asciiTheme="majorHAnsi" w:hAnsiTheme="majorHAnsi" w:cstheme="majorHAnsi"/>
          <w:i/>
          <w:iCs/>
          <w:u w:val="single"/>
        </w:rPr>
        <w:t xml:space="preserve"> complex contagion</w:t>
      </w:r>
    </w:p>
    <w:p w14:paraId="33B39F3C" w14:textId="59AC847D" w:rsidR="005E13C0" w:rsidRPr="00E30BD4" w:rsidRDefault="00503F48" w:rsidP="00E30BD4">
      <w:pPr>
        <w:jc w:val="both"/>
        <w:rPr>
          <w:rFonts w:asciiTheme="majorHAnsi" w:hAnsiTheme="majorHAnsi" w:cstheme="majorHAnsi"/>
          <w:i/>
          <w:iCs/>
          <w:u w:val="single"/>
        </w:rPr>
      </w:pPr>
      <w:r w:rsidRPr="00E30BD4">
        <w:rPr>
          <w:rFonts w:asciiTheme="majorHAnsi" w:hAnsiTheme="majorHAnsi" w:cstheme="majorHAnsi"/>
        </w:rPr>
        <w:t>The use of hashtags</w:t>
      </w:r>
      <w:r w:rsidR="009A6F7A" w:rsidRPr="00E30BD4">
        <w:rPr>
          <w:rFonts w:asciiTheme="majorHAnsi" w:hAnsiTheme="majorHAnsi" w:cstheme="majorHAnsi"/>
        </w:rPr>
        <w:t xml:space="preserve"> </w:t>
      </w:r>
      <w:r w:rsidR="00454255" w:rsidRPr="00E30BD4">
        <w:rPr>
          <w:rFonts w:asciiTheme="majorHAnsi" w:hAnsiTheme="majorHAnsi" w:cstheme="majorHAnsi"/>
        </w:rPr>
        <w:t xml:space="preserve">measures the adoption of extremist political behavior. It may however not measure </w:t>
      </w:r>
      <w:r w:rsidR="002A56F4" w:rsidRPr="00E30BD4">
        <w:rPr>
          <w:rFonts w:asciiTheme="majorHAnsi" w:hAnsiTheme="majorHAnsi" w:cstheme="majorHAnsi"/>
        </w:rPr>
        <w:t xml:space="preserve">extremism on issues, which is supposed to capture issue polarization. </w:t>
      </w:r>
      <w:r w:rsidR="00DA5446" w:rsidRPr="00E30BD4">
        <w:rPr>
          <w:rFonts w:asciiTheme="majorHAnsi" w:hAnsiTheme="majorHAnsi" w:cstheme="majorHAnsi"/>
          <w:i/>
          <w:iCs/>
          <w:u w:val="single"/>
        </w:rPr>
        <w:t xml:space="preserve">Important to think of </w:t>
      </w:r>
      <w:r w:rsidR="00E96A64" w:rsidRPr="00E30BD4">
        <w:rPr>
          <w:rFonts w:asciiTheme="majorHAnsi" w:hAnsiTheme="majorHAnsi" w:cstheme="majorHAnsi"/>
          <w:i/>
          <w:iCs/>
          <w:u w:val="single"/>
        </w:rPr>
        <w:t xml:space="preserve">this… </w:t>
      </w:r>
    </w:p>
    <w:p w14:paraId="4A638BB9" w14:textId="67F409A7" w:rsidR="005E13C0" w:rsidRPr="00E30BD4" w:rsidRDefault="005E13C0" w:rsidP="00E30BD4">
      <w:pPr>
        <w:jc w:val="both"/>
        <w:rPr>
          <w:rFonts w:asciiTheme="majorHAnsi" w:hAnsiTheme="majorHAnsi" w:cstheme="majorHAnsi"/>
        </w:rPr>
      </w:pPr>
    </w:p>
    <w:p w14:paraId="18233685" w14:textId="19EF408B" w:rsidR="005E13C0" w:rsidRPr="00E30BD4" w:rsidRDefault="005E13C0" w:rsidP="00E30BD4">
      <w:pPr>
        <w:jc w:val="both"/>
        <w:rPr>
          <w:rFonts w:asciiTheme="majorHAnsi" w:hAnsiTheme="majorHAnsi" w:cstheme="majorHAnsi"/>
        </w:rPr>
      </w:pPr>
    </w:p>
    <w:p w14:paraId="32FBA52B" w14:textId="28A2C450" w:rsidR="005E13C0" w:rsidRPr="00E30BD4" w:rsidRDefault="005E13C0" w:rsidP="00E30BD4">
      <w:pPr>
        <w:jc w:val="both"/>
        <w:rPr>
          <w:rFonts w:asciiTheme="majorHAnsi" w:hAnsiTheme="majorHAnsi" w:cstheme="majorHAnsi"/>
        </w:rPr>
      </w:pPr>
      <w:r w:rsidRPr="00E30BD4">
        <w:rPr>
          <w:rFonts w:asciiTheme="majorHAnsi" w:hAnsiTheme="majorHAnsi" w:cstheme="majorHAnsi"/>
        </w:rPr>
        <w:lastRenderedPageBreak/>
        <w:t>Measuring issue polarization with online persuasion presents several advantages relative to survey measures. First, theories of public opinion demonstrate that survey data will be artificially centered around the mean because of lack of sophistication (</w:t>
      </w:r>
      <w:proofErr w:type="spellStart"/>
      <w:r w:rsidRPr="00E30BD4">
        <w:rPr>
          <w:rFonts w:asciiTheme="majorHAnsi" w:hAnsiTheme="majorHAnsi" w:cstheme="majorHAnsi"/>
        </w:rPr>
        <w:t>Zaller</w:t>
      </w:r>
      <w:proofErr w:type="spellEnd"/>
      <w:r w:rsidRPr="00E30BD4">
        <w:rPr>
          <w:rFonts w:asciiTheme="majorHAnsi" w:hAnsiTheme="majorHAnsi" w:cstheme="majorHAnsi"/>
        </w:rPr>
        <w:t xml:space="preserve"> 1992). </w:t>
      </w:r>
      <w:r w:rsidR="000B1E0E" w:rsidRPr="00E30BD4">
        <w:rPr>
          <w:rFonts w:asciiTheme="majorHAnsi" w:hAnsiTheme="majorHAnsi" w:cstheme="majorHAnsi"/>
        </w:rPr>
        <w:t xml:space="preserve">Indeed, the literature on political behavior </w:t>
      </w:r>
      <w:r w:rsidR="00085FC0" w:rsidRPr="00E30BD4">
        <w:rPr>
          <w:rFonts w:asciiTheme="majorHAnsi" w:hAnsiTheme="majorHAnsi" w:cstheme="majorHAnsi"/>
        </w:rPr>
        <w:t>consisten</w:t>
      </w:r>
      <w:r w:rsidR="00991F78" w:rsidRPr="00E30BD4">
        <w:rPr>
          <w:rFonts w:asciiTheme="majorHAnsi" w:hAnsiTheme="majorHAnsi" w:cstheme="majorHAnsi"/>
        </w:rPr>
        <w:t>t</w:t>
      </w:r>
      <w:r w:rsidR="00085FC0" w:rsidRPr="00E30BD4">
        <w:rPr>
          <w:rFonts w:asciiTheme="majorHAnsi" w:hAnsiTheme="majorHAnsi" w:cstheme="majorHAnsi"/>
        </w:rPr>
        <w:t xml:space="preserve">ly demonstrates </w:t>
      </w:r>
      <w:r w:rsidR="00ED3FF8" w:rsidRPr="00E30BD4">
        <w:rPr>
          <w:rFonts w:asciiTheme="majorHAnsi" w:hAnsiTheme="majorHAnsi" w:cstheme="majorHAnsi"/>
        </w:rPr>
        <w:t>inconsistent</w:t>
      </w:r>
      <w:r w:rsidR="004E2942" w:rsidRPr="00E30BD4">
        <w:rPr>
          <w:rFonts w:asciiTheme="majorHAnsi" w:hAnsiTheme="majorHAnsi" w:cstheme="majorHAnsi"/>
        </w:rPr>
        <w:t xml:space="preserve"> </w:t>
      </w:r>
      <w:r w:rsidR="00A72BF5" w:rsidRPr="00E30BD4">
        <w:rPr>
          <w:rFonts w:asciiTheme="majorHAnsi" w:hAnsiTheme="majorHAnsi" w:cstheme="majorHAnsi"/>
        </w:rPr>
        <w:t>self-</w:t>
      </w:r>
      <w:r w:rsidR="004E2942" w:rsidRPr="00E30BD4">
        <w:rPr>
          <w:rFonts w:asciiTheme="majorHAnsi" w:hAnsiTheme="majorHAnsi" w:cstheme="majorHAnsi"/>
        </w:rPr>
        <w:t xml:space="preserve">reports </w:t>
      </w:r>
      <w:r w:rsidR="00C954F3" w:rsidRPr="00E30BD4">
        <w:rPr>
          <w:rFonts w:asciiTheme="majorHAnsi" w:hAnsiTheme="majorHAnsi" w:cstheme="majorHAnsi"/>
        </w:rPr>
        <w:t>of</w:t>
      </w:r>
      <w:r w:rsidR="004E2942" w:rsidRPr="00E30BD4">
        <w:rPr>
          <w:rFonts w:asciiTheme="majorHAnsi" w:hAnsiTheme="majorHAnsi" w:cstheme="majorHAnsi"/>
        </w:rPr>
        <w:t xml:space="preserve"> </w:t>
      </w:r>
      <w:r w:rsidR="00AC3198" w:rsidRPr="00E30BD4">
        <w:rPr>
          <w:rFonts w:asciiTheme="majorHAnsi" w:hAnsiTheme="majorHAnsi" w:cstheme="majorHAnsi"/>
        </w:rPr>
        <w:t>opinion</w:t>
      </w:r>
      <w:r w:rsidR="007875DB" w:rsidRPr="00E30BD4">
        <w:rPr>
          <w:rFonts w:asciiTheme="majorHAnsi" w:hAnsiTheme="majorHAnsi" w:cstheme="majorHAnsi"/>
        </w:rPr>
        <w:t xml:space="preserve"> (</w:t>
      </w:r>
      <w:r w:rsidR="007875DB" w:rsidRPr="00E30BD4">
        <w:rPr>
          <w:rFonts w:asciiTheme="majorHAnsi" w:hAnsiTheme="majorHAnsi" w:cstheme="majorHAnsi"/>
        </w:rPr>
        <w:t>Campbell et al.</w:t>
      </w:r>
      <w:r w:rsidR="007875DB" w:rsidRPr="00E30BD4">
        <w:rPr>
          <w:rFonts w:asciiTheme="majorHAnsi" w:hAnsiTheme="majorHAnsi" w:cstheme="majorHAnsi"/>
        </w:rPr>
        <w:t xml:space="preserve"> </w:t>
      </w:r>
      <w:r w:rsidR="007875DB" w:rsidRPr="00E30BD4">
        <w:rPr>
          <w:rFonts w:asciiTheme="majorHAnsi" w:hAnsiTheme="majorHAnsi" w:cstheme="majorHAnsi"/>
        </w:rPr>
        <w:t>1960</w:t>
      </w:r>
      <w:r w:rsidR="007875DB" w:rsidRPr="00E30BD4">
        <w:rPr>
          <w:rFonts w:asciiTheme="majorHAnsi" w:hAnsiTheme="majorHAnsi" w:cstheme="majorHAnsi"/>
        </w:rPr>
        <w:t xml:space="preserve">; Miller and Stokes 1963; Converse 1964; Lenz 2012; </w:t>
      </w:r>
      <w:proofErr w:type="spellStart"/>
      <w:r w:rsidR="007875DB" w:rsidRPr="00E30BD4">
        <w:rPr>
          <w:rFonts w:asciiTheme="majorHAnsi" w:hAnsiTheme="majorHAnsi" w:cstheme="majorHAnsi"/>
        </w:rPr>
        <w:t>Broockman</w:t>
      </w:r>
      <w:proofErr w:type="spellEnd"/>
      <w:r w:rsidR="007875DB" w:rsidRPr="00E30BD4">
        <w:rPr>
          <w:rFonts w:asciiTheme="majorHAnsi" w:hAnsiTheme="majorHAnsi" w:cstheme="majorHAnsi"/>
        </w:rPr>
        <w:t xml:space="preserve"> 2016)</w:t>
      </w:r>
    </w:p>
    <w:p w14:paraId="7AFC3497" w14:textId="77777777" w:rsidR="005E13C0" w:rsidRPr="00E30BD4" w:rsidRDefault="005E13C0" w:rsidP="00E30BD4">
      <w:pPr>
        <w:jc w:val="both"/>
        <w:rPr>
          <w:rFonts w:asciiTheme="majorHAnsi" w:hAnsiTheme="majorHAnsi" w:cstheme="majorHAnsi"/>
          <w:i/>
          <w:iCs/>
          <w:u w:val="single"/>
        </w:rPr>
      </w:pPr>
      <w:r w:rsidRPr="00E30BD4">
        <w:rPr>
          <w:rFonts w:asciiTheme="majorHAnsi" w:hAnsiTheme="majorHAnsi" w:cstheme="majorHAnsi"/>
          <w:i/>
          <w:iCs/>
          <w:u w:val="single"/>
        </w:rPr>
        <w:t>See Hetherington (2009) p. 433 first paragraph</w:t>
      </w:r>
    </w:p>
    <w:p w14:paraId="0A8BDF21" w14:textId="77777777" w:rsidR="005E13C0" w:rsidRPr="00E30BD4" w:rsidRDefault="005E13C0" w:rsidP="00E30BD4">
      <w:pPr>
        <w:jc w:val="both"/>
        <w:rPr>
          <w:rFonts w:asciiTheme="majorHAnsi" w:hAnsiTheme="majorHAnsi" w:cstheme="majorHAnsi"/>
        </w:rPr>
      </w:pPr>
    </w:p>
    <w:p w14:paraId="086A3AD4" w14:textId="1C120B9D" w:rsidR="00503F48" w:rsidRDefault="00503F48" w:rsidP="00E30BD4">
      <w:pPr>
        <w:jc w:val="both"/>
        <w:rPr>
          <w:rFonts w:asciiTheme="majorHAnsi" w:hAnsiTheme="majorHAnsi" w:cstheme="majorHAnsi"/>
          <w:i/>
          <w:iCs/>
        </w:rPr>
      </w:pPr>
    </w:p>
    <w:p w14:paraId="7B5437B6" w14:textId="68EA2B5D" w:rsidR="00EE4001" w:rsidRDefault="00EE4001" w:rsidP="00E30BD4">
      <w:pPr>
        <w:jc w:val="both"/>
        <w:rPr>
          <w:rFonts w:asciiTheme="majorHAnsi" w:hAnsiTheme="majorHAnsi" w:cstheme="majorHAnsi"/>
          <w:i/>
          <w:iCs/>
        </w:rPr>
      </w:pPr>
    </w:p>
    <w:p w14:paraId="7A8E7E80" w14:textId="77777777" w:rsidR="00EE4001" w:rsidRPr="00E30BD4" w:rsidRDefault="00EE4001" w:rsidP="00E30BD4">
      <w:pPr>
        <w:jc w:val="both"/>
        <w:rPr>
          <w:rFonts w:asciiTheme="majorHAnsi" w:hAnsiTheme="majorHAnsi" w:cstheme="majorHAnsi"/>
          <w:i/>
          <w:iCs/>
        </w:rPr>
      </w:pPr>
    </w:p>
    <w:p w14:paraId="573E129C" w14:textId="4CC46366" w:rsidR="00F26E65" w:rsidRPr="00E30BD4" w:rsidRDefault="00F26E65" w:rsidP="00E30BD4">
      <w:pPr>
        <w:jc w:val="both"/>
        <w:rPr>
          <w:rFonts w:asciiTheme="majorHAnsi" w:hAnsiTheme="majorHAnsi" w:cstheme="majorHAnsi"/>
        </w:rPr>
      </w:pPr>
    </w:p>
    <w:p w14:paraId="25260B5C" w14:textId="77777777" w:rsidR="00911D28" w:rsidRPr="00E30BD4" w:rsidRDefault="00911D28" w:rsidP="00E30BD4">
      <w:pPr>
        <w:jc w:val="both"/>
        <w:rPr>
          <w:rFonts w:asciiTheme="majorHAnsi" w:hAnsiTheme="majorHAnsi" w:cstheme="majorHAnsi"/>
        </w:rPr>
      </w:pPr>
    </w:p>
    <w:p w14:paraId="33E0237D" w14:textId="38BE44FB" w:rsidR="0007414D" w:rsidRPr="00EE4001" w:rsidRDefault="00F26E65" w:rsidP="00E30BD4">
      <w:pPr>
        <w:jc w:val="both"/>
        <w:rPr>
          <w:rFonts w:asciiTheme="majorHAnsi" w:hAnsiTheme="majorHAnsi" w:cstheme="majorHAnsi"/>
          <w:i/>
          <w:iCs/>
          <w:u w:val="single"/>
        </w:rPr>
      </w:pPr>
      <w:r w:rsidRPr="00EE4001">
        <w:rPr>
          <w:rFonts w:asciiTheme="majorHAnsi" w:hAnsiTheme="majorHAnsi" w:cstheme="majorHAnsi"/>
          <w:i/>
          <w:iCs/>
          <w:u w:val="single"/>
        </w:rPr>
        <w:t xml:space="preserve">Results </w:t>
      </w:r>
    </w:p>
    <w:p w14:paraId="70B0D392" w14:textId="5E4CCC28" w:rsidR="00F26E65" w:rsidRDefault="00F41135" w:rsidP="00E30BD4">
      <w:pPr>
        <w:jc w:val="both"/>
        <w:rPr>
          <w:rFonts w:asciiTheme="majorHAnsi" w:hAnsiTheme="majorHAnsi" w:cstheme="majorHAnsi"/>
        </w:rPr>
      </w:pPr>
      <w:r>
        <w:rPr>
          <w:rFonts w:asciiTheme="majorHAnsi" w:hAnsiTheme="majorHAnsi" w:cstheme="majorHAnsi"/>
        </w:rPr>
        <w:t xml:space="preserve">In this section, I present </w:t>
      </w:r>
      <w:r w:rsidR="00FE5729">
        <w:rPr>
          <w:rFonts w:asciiTheme="majorHAnsi" w:hAnsiTheme="majorHAnsi" w:cstheme="majorHAnsi"/>
        </w:rPr>
        <w:t>the data analysis o</w:t>
      </w:r>
      <w:r w:rsidR="00EC55A6">
        <w:rPr>
          <w:rFonts w:asciiTheme="majorHAnsi" w:hAnsiTheme="majorHAnsi" w:cstheme="majorHAnsi"/>
        </w:rPr>
        <w:t xml:space="preserve">n the adoption of extremist and moderate behavior. </w:t>
      </w:r>
    </w:p>
    <w:p w14:paraId="4340F5F2" w14:textId="2E280F78" w:rsidR="00EC55A6" w:rsidRDefault="00EC55A6" w:rsidP="00E30BD4">
      <w:pPr>
        <w:jc w:val="both"/>
        <w:rPr>
          <w:rFonts w:asciiTheme="majorHAnsi" w:hAnsiTheme="majorHAnsi" w:cstheme="majorHAnsi"/>
        </w:rPr>
      </w:pPr>
    </w:p>
    <w:p w14:paraId="51E63E2B" w14:textId="07144889" w:rsidR="00EC55A6" w:rsidRDefault="00EC55A6" w:rsidP="00E30BD4">
      <w:pPr>
        <w:jc w:val="both"/>
        <w:rPr>
          <w:rFonts w:asciiTheme="majorHAnsi" w:hAnsiTheme="majorHAnsi" w:cstheme="majorHAnsi"/>
        </w:rPr>
      </w:pPr>
      <w:r>
        <w:rPr>
          <w:rFonts w:asciiTheme="majorHAnsi" w:hAnsiTheme="majorHAnsi" w:cstheme="majorHAnsi"/>
        </w:rPr>
        <w:t xml:space="preserve">I first show results </w:t>
      </w:r>
      <w:r w:rsidR="002C5678">
        <w:rPr>
          <w:rFonts w:asciiTheme="majorHAnsi" w:hAnsiTheme="majorHAnsi" w:cstheme="majorHAnsi"/>
        </w:rPr>
        <w:t>on Republicans followed by Democrats</w:t>
      </w:r>
      <w:r w:rsidR="003E4924">
        <w:rPr>
          <w:rFonts w:asciiTheme="majorHAnsi" w:hAnsiTheme="majorHAnsi" w:cstheme="majorHAnsi"/>
        </w:rPr>
        <w:t xml:space="preserve">. </w:t>
      </w:r>
    </w:p>
    <w:p w14:paraId="302F638C" w14:textId="250AB90B" w:rsidR="00027FBF" w:rsidRDefault="00027FBF" w:rsidP="00E30BD4">
      <w:pPr>
        <w:jc w:val="both"/>
        <w:rPr>
          <w:rFonts w:asciiTheme="majorHAnsi" w:hAnsiTheme="majorHAnsi" w:cstheme="majorHAnsi"/>
        </w:rPr>
      </w:pPr>
    </w:p>
    <w:p w14:paraId="2769A3E7" w14:textId="1AC1A4A5" w:rsidR="00027FBF" w:rsidRDefault="00027FBF" w:rsidP="00E30BD4">
      <w:pPr>
        <w:jc w:val="both"/>
        <w:rPr>
          <w:rFonts w:asciiTheme="majorHAnsi" w:hAnsiTheme="majorHAnsi" w:cstheme="majorHAnsi"/>
        </w:rPr>
      </w:pPr>
    </w:p>
    <w:p w14:paraId="11D60B9C" w14:textId="2A7BBB75" w:rsidR="00027FBF" w:rsidRDefault="00027FBF" w:rsidP="00E30BD4">
      <w:pPr>
        <w:jc w:val="both"/>
        <w:rPr>
          <w:rFonts w:asciiTheme="majorHAnsi" w:hAnsiTheme="majorHAnsi" w:cstheme="majorHAnsi"/>
        </w:rPr>
      </w:pPr>
      <w:r>
        <w:rPr>
          <w:rFonts w:asciiTheme="majorHAnsi" w:hAnsiTheme="majorHAnsi" w:cstheme="majorHAnsi"/>
        </w:rPr>
        <w:t xml:space="preserve">First, </w:t>
      </w:r>
      <w:r w:rsidR="000B7A0C">
        <w:rPr>
          <w:rFonts w:asciiTheme="majorHAnsi" w:hAnsiTheme="majorHAnsi" w:cstheme="majorHAnsi"/>
        </w:rPr>
        <w:t>I show the distribution of ideal points of users</w:t>
      </w:r>
      <w:r w:rsidR="00256367">
        <w:rPr>
          <w:rFonts w:asciiTheme="majorHAnsi" w:hAnsiTheme="majorHAnsi" w:cstheme="majorHAnsi"/>
        </w:rPr>
        <w:t xml:space="preserve"> who either adopted or exposed to each tweet. Specifically, I compare the </w:t>
      </w:r>
      <w:r w:rsidR="007610B8">
        <w:rPr>
          <w:rFonts w:asciiTheme="majorHAnsi" w:hAnsiTheme="majorHAnsi" w:cstheme="majorHAnsi"/>
        </w:rPr>
        <w:t xml:space="preserve">distribution between the </w:t>
      </w:r>
      <w:r w:rsidR="007F441B">
        <w:rPr>
          <w:rFonts w:asciiTheme="majorHAnsi" w:hAnsiTheme="majorHAnsi" w:cstheme="majorHAnsi"/>
        </w:rPr>
        <w:t>moderate hashtag and the extremist hashtags</w:t>
      </w:r>
      <w:r w:rsidR="009F09DA">
        <w:rPr>
          <w:rFonts w:asciiTheme="majorHAnsi" w:hAnsiTheme="majorHAnsi" w:cstheme="majorHAnsi"/>
        </w:rPr>
        <w:t xml:space="preserve">. </w:t>
      </w:r>
    </w:p>
    <w:p w14:paraId="4DE7B366" w14:textId="0A9A1EA9" w:rsidR="009F09DA" w:rsidRDefault="009F09DA" w:rsidP="00E30BD4">
      <w:pPr>
        <w:jc w:val="both"/>
        <w:rPr>
          <w:rFonts w:asciiTheme="majorHAnsi" w:hAnsiTheme="majorHAnsi" w:cstheme="majorHAnsi"/>
        </w:rPr>
      </w:pPr>
    </w:p>
    <w:p w14:paraId="5597030C" w14:textId="1D5CD268" w:rsidR="00A15177" w:rsidRDefault="00A15177" w:rsidP="00E30BD4">
      <w:pPr>
        <w:jc w:val="both"/>
        <w:rPr>
          <w:rFonts w:asciiTheme="majorHAnsi" w:hAnsiTheme="majorHAnsi" w:cstheme="majorHAnsi"/>
        </w:rPr>
      </w:pPr>
    </w:p>
    <w:p w14:paraId="6A51F32B" w14:textId="77777777" w:rsidR="009F09DA" w:rsidRDefault="009F09DA" w:rsidP="00E30BD4">
      <w:pPr>
        <w:jc w:val="both"/>
        <w:rPr>
          <w:rFonts w:asciiTheme="majorHAnsi" w:hAnsiTheme="majorHAnsi" w:cstheme="majorHAnsi"/>
        </w:rPr>
      </w:pPr>
    </w:p>
    <w:p w14:paraId="4D8626AC" w14:textId="2E867D3C" w:rsidR="00302D8D" w:rsidRDefault="00302D8D" w:rsidP="00E30BD4">
      <w:pPr>
        <w:jc w:val="both"/>
        <w:rPr>
          <w:rFonts w:asciiTheme="majorHAnsi" w:hAnsiTheme="majorHAnsi" w:cstheme="majorHAnsi"/>
        </w:rPr>
      </w:pPr>
    </w:p>
    <w:p w14:paraId="787F3E16" w14:textId="77777777" w:rsidR="00302D8D" w:rsidRDefault="00302D8D" w:rsidP="00E30BD4">
      <w:pPr>
        <w:jc w:val="both"/>
        <w:rPr>
          <w:rFonts w:asciiTheme="majorHAnsi" w:hAnsiTheme="majorHAnsi" w:cstheme="majorHAnsi"/>
        </w:rPr>
      </w:pPr>
    </w:p>
    <w:p w14:paraId="1A9C1585" w14:textId="2CBBBBAB" w:rsidR="009F09DA" w:rsidRDefault="009F09DA" w:rsidP="00E30BD4">
      <w:pPr>
        <w:jc w:val="both"/>
        <w:rPr>
          <w:rFonts w:asciiTheme="majorHAnsi" w:hAnsiTheme="majorHAnsi" w:cstheme="majorHAnsi"/>
        </w:rPr>
      </w:pPr>
      <w:r>
        <w:rPr>
          <w:rFonts w:asciiTheme="majorHAnsi" w:hAnsiTheme="majorHAnsi" w:cstheme="majorHAnsi"/>
        </w:rPr>
        <w:t xml:space="preserve">Second, I show results </w:t>
      </w:r>
      <w:r w:rsidR="009819E2">
        <w:rPr>
          <w:rFonts w:asciiTheme="majorHAnsi" w:hAnsiTheme="majorHAnsi" w:cstheme="majorHAnsi"/>
        </w:rPr>
        <w:t>on the threshold parameter</w:t>
      </w:r>
      <w:r w:rsidR="00550F85">
        <w:rPr>
          <w:rFonts w:asciiTheme="majorHAnsi" w:hAnsiTheme="majorHAnsi" w:cstheme="majorHAnsi"/>
        </w:rPr>
        <w:t xml:space="preserve"> for each hashtag. </w:t>
      </w:r>
    </w:p>
    <w:p w14:paraId="391B5EEC" w14:textId="77777777" w:rsidR="00302D8D" w:rsidRPr="00E30BD4" w:rsidRDefault="00302D8D" w:rsidP="00E30BD4">
      <w:pPr>
        <w:jc w:val="both"/>
        <w:rPr>
          <w:rFonts w:asciiTheme="majorHAnsi" w:hAnsiTheme="majorHAnsi" w:cstheme="majorHAnsi"/>
        </w:rPr>
      </w:pPr>
    </w:p>
    <w:p w14:paraId="1643559A" w14:textId="099DE662" w:rsidR="00F26E65" w:rsidRDefault="00F26E65" w:rsidP="00E30BD4">
      <w:pPr>
        <w:jc w:val="both"/>
        <w:rPr>
          <w:rFonts w:asciiTheme="majorHAnsi" w:hAnsiTheme="majorHAnsi" w:cstheme="majorHAnsi"/>
        </w:rPr>
      </w:pPr>
    </w:p>
    <w:p w14:paraId="099C0383" w14:textId="413F7E20" w:rsidR="00B80F17" w:rsidRDefault="00B80F17" w:rsidP="00E30BD4">
      <w:pPr>
        <w:jc w:val="both"/>
        <w:rPr>
          <w:rFonts w:asciiTheme="majorHAnsi" w:hAnsiTheme="majorHAnsi" w:cstheme="majorHAnsi"/>
        </w:rPr>
      </w:pPr>
    </w:p>
    <w:p w14:paraId="3BD65AAE" w14:textId="2961A2DF" w:rsidR="00B80F17" w:rsidRDefault="00B80F17" w:rsidP="00E30BD4">
      <w:pPr>
        <w:jc w:val="both"/>
        <w:rPr>
          <w:rFonts w:asciiTheme="majorHAnsi" w:hAnsiTheme="majorHAnsi" w:cstheme="majorHAnsi"/>
        </w:rPr>
      </w:pPr>
    </w:p>
    <w:p w14:paraId="21B220CD" w14:textId="7D4DCFA0" w:rsidR="00B80F17" w:rsidRDefault="00B80F17" w:rsidP="00E30BD4">
      <w:pPr>
        <w:jc w:val="both"/>
        <w:rPr>
          <w:rFonts w:asciiTheme="majorHAnsi" w:hAnsiTheme="majorHAnsi" w:cstheme="majorHAnsi"/>
        </w:rPr>
      </w:pPr>
    </w:p>
    <w:p w14:paraId="2D23284F" w14:textId="38CE29DA" w:rsidR="00AC65C5" w:rsidRDefault="00AC65C5" w:rsidP="00E30BD4">
      <w:pPr>
        <w:jc w:val="both"/>
        <w:rPr>
          <w:rFonts w:asciiTheme="majorHAnsi" w:hAnsiTheme="majorHAnsi" w:cstheme="majorHAnsi"/>
        </w:rPr>
      </w:pPr>
    </w:p>
    <w:p w14:paraId="58287127" w14:textId="77777777" w:rsidR="00AC65C5" w:rsidRDefault="00AC65C5" w:rsidP="00E30BD4">
      <w:pPr>
        <w:jc w:val="both"/>
        <w:rPr>
          <w:rFonts w:asciiTheme="majorHAnsi" w:hAnsiTheme="majorHAnsi" w:cstheme="majorHAnsi"/>
        </w:rPr>
      </w:pPr>
    </w:p>
    <w:p w14:paraId="45427932" w14:textId="22304B22" w:rsidR="00B80F17" w:rsidRDefault="00B80F17" w:rsidP="00E30BD4">
      <w:pPr>
        <w:jc w:val="both"/>
        <w:rPr>
          <w:rFonts w:asciiTheme="majorHAnsi" w:hAnsiTheme="majorHAnsi" w:cstheme="majorHAnsi"/>
        </w:rPr>
      </w:pPr>
    </w:p>
    <w:p w14:paraId="31BF1445" w14:textId="662A0D5E" w:rsidR="00B80F17" w:rsidRDefault="00B80F17" w:rsidP="00E30BD4">
      <w:pPr>
        <w:jc w:val="both"/>
        <w:rPr>
          <w:rFonts w:asciiTheme="majorHAnsi" w:hAnsiTheme="majorHAnsi" w:cstheme="majorHAnsi"/>
        </w:rPr>
      </w:pPr>
    </w:p>
    <w:p w14:paraId="764FCB14" w14:textId="6E2EA8BC" w:rsidR="00E01F7B" w:rsidRDefault="00E01F7B" w:rsidP="00E30BD4">
      <w:pPr>
        <w:jc w:val="both"/>
        <w:rPr>
          <w:rFonts w:asciiTheme="majorHAnsi" w:hAnsiTheme="majorHAnsi" w:cstheme="majorHAnsi"/>
        </w:rPr>
      </w:pPr>
    </w:p>
    <w:p w14:paraId="0F0C38D9" w14:textId="62ED9CBE" w:rsidR="00E01F7B" w:rsidRDefault="00E01F7B" w:rsidP="00E30BD4">
      <w:pPr>
        <w:jc w:val="both"/>
        <w:rPr>
          <w:rFonts w:asciiTheme="majorHAnsi" w:hAnsiTheme="majorHAnsi" w:cstheme="majorHAnsi"/>
        </w:rPr>
      </w:pPr>
    </w:p>
    <w:p w14:paraId="50A322E7" w14:textId="1D7ED7C1" w:rsidR="00E01F7B" w:rsidRDefault="00E01F7B" w:rsidP="00E30BD4">
      <w:pPr>
        <w:jc w:val="both"/>
        <w:rPr>
          <w:rFonts w:asciiTheme="majorHAnsi" w:hAnsiTheme="majorHAnsi" w:cstheme="majorHAnsi"/>
        </w:rPr>
      </w:pPr>
    </w:p>
    <w:p w14:paraId="2627C6CE" w14:textId="5F028F72" w:rsidR="00E01F7B" w:rsidRDefault="00E01F7B" w:rsidP="00E30BD4">
      <w:pPr>
        <w:jc w:val="both"/>
        <w:rPr>
          <w:rFonts w:asciiTheme="majorHAnsi" w:hAnsiTheme="majorHAnsi" w:cstheme="majorHAnsi"/>
        </w:rPr>
      </w:pPr>
    </w:p>
    <w:p w14:paraId="0045F49D" w14:textId="16C5E99A" w:rsidR="00E01F7B" w:rsidRDefault="00E01F7B" w:rsidP="00E30BD4">
      <w:pPr>
        <w:jc w:val="both"/>
        <w:rPr>
          <w:rFonts w:asciiTheme="majorHAnsi" w:hAnsiTheme="majorHAnsi" w:cstheme="majorHAnsi"/>
        </w:rPr>
      </w:pPr>
    </w:p>
    <w:p w14:paraId="419F8620" w14:textId="1FE93EEB" w:rsidR="00E01F7B" w:rsidRDefault="00E01F7B" w:rsidP="00E30BD4">
      <w:pPr>
        <w:jc w:val="both"/>
        <w:rPr>
          <w:rFonts w:asciiTheme="majorHAnsi" w:hAnsiTheme="majorHAnsi" w:cstheme="majorHAnsi"/>
        </w:rPr>
      </w:pPr>
    </w:p>
    <w:p w14:paraId="521F7963" w14:textId="77777777" w:rsidR="00E01F7B" w:rsidRPr="00E30BD4" w:rsidRDefault="00E01F7B" w:rsidP="00E30BD4">
      <w:pPr>
        <w:jc w:val="both"/>
        <w:rPr>
          <w:rFonts w:asciiTheme="majorHAnsi" w:hAnsiTheme="majorHAnsi" w:cstheme="majorHAnsi"/>
        </w:rPr>
      </w:pPr>
    </w:p>
    <w:p w14:paraId="442BE1E8" w14:textId="77777777" w:rsidR="00BC675C" w:rsidRPr="00E30BD4" w:rsidRDefault="00BC675C" w:rsidP="00E30BD4">
      <w:pPr>
        <w:jc w:val="both"/>
        <w:rPr>
          <w:rFonts w:asciiTheme="majorHAnsi" w:hAnsiTheme="majorHAnsi" w:cstheme="majorHAnsi"/>
        </w:rPr>
      </w:pPr>
    </w:p>
    <w:p w14:paraId="6583C387" w14:textId="0AF11013" w:rsidR="00F26E65" w:rsidRPr="00E30BD4" w:rsidRDefault="00F26E65" w:rsidP="00E30BD4">
      <w:pPr>
        <w:jc w:val="both"/>
        <w:rPr>
          <w:rFonts w:asciiTheme="majorHAnsi" w:hAnsiTheme="majorHAnsi" w:cstheme="majorHAnsi"/>
        </w:rPr>
      </w:pPr>
    </w:p>
    <w:p w14:paraId="6ED5BA5E" w14:textId="0115E68C" w:rsidR="0007414D" w:rsidRPr="002C277B" w:rsidRDefault="0007414D" w:rsidP="002C277B">
      <w:pPr>
        <w:jc w:val="center"/>
        <w:rPr>
          <w:rFonts w:asciiTheme="majorHAnsi" w:hAnsiTheme="majorHAnsi" w:cstheme="majorHAnsi"/>
          <w:i/>
          <w:iCs/>
          <w:u w:val="single"/>
        </w:rPr>
      </w:pPr>
      <w:r w:rsidRPr="002C277B">
        <w:rPr>
          <w:rFonts w:asciiTheme="majorHAnsi" w:hAnsiTheme="majorHAnsi" w:cstheme="majorHAnsi"/>
          <w:i/>
          <w:iCs/>
          <w:u w:val="single"/>
        </w:rPr>
        <w:lastRenderedPageBreak/>
        <w:t>Discussion</w:t>
      </w:r>
    </w:p>
    <w:p w14:paraId="57A889AD" w14:textId="5048B083" w:rsidR="00B82B64" w:rsidRPr="00E30BD4" w:rsidRDefault="009C2D25" w:rsidP="00E30BD4">
      <w:pPr>
        <w:jc w:val="both"/>
        <w:rPr>
          <w:rFonts w:asciiTheme="majorHAnsi" w:hAnsiTheme="majorHAnsi" w:cstheme="majorHAnsi"/>
        </w:rPr>
      </w:pPr>
      <w:r w:rsidRPr="00E30BD4">
        <w:rPr>
          <w:rFonts w:asciiTheme="majorHAnsi" w:hAnsiTheme="majorHAnsi" w:cstheme="majorHAnsi"/>
        </w:rPr>
        <w:t xml:space="preserve">This manuscript seeks to provide empirical evidence for a mechanism causing issue polarization. But what are the mechanisms behind the mechanism? That is, why does extremist politics persuade voters? </w:t>
      </w:r>
      <w:r w:rsidR="0007414D" w:rsidRPr="00E30BD4">
        <w:rPr>
          <w:rFonts w:asciiTheme="majorHAnsi" w:hAnsiTheme="majorHAnsi" w:cstheme="majorHAnsi"/>
        </w:rPr>
        <w:t>I offer several explanations for why extremist political behavior is more persuasive</w:t>
      </w:r>
      <w:r w:rsidR="007432CF" w:rsidRPr="00E30BD4">
        <w:rPr>
          <w:rFonts w:asciiTheme="majorHAnsi" w:hAnsiTheme="majorHAnsi" w:cstheme="majorHAnsi"/>
        </w:rPr>
        <w:t xml:space="preserve"> than moderate politics</w:t>
      </w:r>
      <w:r w:rsidR="0007414D" w:rsidRPr="00E30BD4">
        <w:rPr>
          <w:rFonts w:asciiTheme="majorHAnsi" w:hAnsiTheme="majorHAnsi" w:cstheme="majorHAnsi"/>
        </w:rPr>
        <w:t xml:space="preserve">. These explanations </w:t>
      </w:r>
      <w:r w:rsidR="007F35EF" w:rsidRPr="00E30BD4">
        <w:rPr>
          <w:rFonts w:asciiTheme="majorHAnsi" w:hAnsiTheme="majorHAnsi" w:cstheme="majorHAnsi"/>
        </w:rPr>
        <w:t xml:space="preserve">are the reasons why </w:t>
      </w:r>
      <w:r w:rsidR="00505DC4" w:rsidRPr="00E30BD4">
        <w:rPr>
          <w:rFonts w:asciiTheme="majorHAnsi" w:hAnsiTheme="majorHAnsi" w:cstheme="majorHAnsi"/>
        </w:rPr>
        <w:t xml:space="preserve">extremist behavior adoption become less costly. </w:t>
      </w:r>
    </w:p>
    <w:p w14:paraId="55D01A25" w14:textId="2B87E777" w:rsidR="00E53868" w:rsidRPr="00E30BD4" w:rsidRDefault="00E53868" w:rsidP="00E30BD4">
      <w:pPr>
        <w:jc w:val="both"/>
        <w:rPr>
          <w:rFonts w:asciiTheme="majorHAnsi" w:hAnsiTheme="majorHAnsi" w:cstheme="majorHAnsi"/>
        </w:rPr>
      </w:pPr>
    </w:p>
    <w:p w14:paraId="36A8A613" w14:textId="374BE83B" w:rsidR="002917E1" w:rsidRDefault="002917E1" w:rsidP="002917E1">
      <w:pPr>
        <w:pStyle w:val="ListParagraph"/>
        <w:numPr>
          <w:ilvl w:val="0"/>
          <w:numId w:val="5"/>
        </w:numPr>
        <w:jc w:val="both"/>
        <w:rPr>
          <w:rFonts w:asciiTheme="majorHAnsi" w:hAnsiTheme="majorHAnsi" w:cstheme="majorHAnsi"/>
        </w:rPr>
      </w:pPr>
      <w:r>
        <w:rPr>
          <w:rFonts w:asciiTheme="majorHAnsi" w:hAnsiTheme="majorHAnsi" w:cstheme="majorHAnsi"/>
        </w:rPr>
        <w:t xml:space="preserve">The Emotional Connection </w:t>
      </w:r>
    </w:p>
    <w:p w14:paraId="1916FD9F" w14:textId="0DFE5392" w:rsidR="002917E1" w:rsidRPr="002917E1" w:rsidRDefault="002917E1" w:rsidP="002917E1">
      <w:pPr>
        <w:jc w:val="both"/>
        <w:rPr>
          <w:rFonts w:asciiTheme="majorHAnsi" w:hAnsiTheme="majorHAnsi" w:cstheme="majorHAnsi"/>
        </w:rPr>
      </w:pPr>
      <w:r w:rsidRPr="002917E1">
        <w:rPr>
          <w:rFonts w:asciiTheme="majorHAnsi" w:hAnsiTheme="majorHAnsi" w:cstheme="majorHAnsi"/>
        </w:rPr>
        <w:t>https://www.pnas.org/content/pnas/118/37/e2114484118.full.pdf</w:t>
      </w:r>
    </w:p>
    <w:p w14:paraId="17C79AE5" w14:textId="4F5623CF" w:rsidR="00E53868" w:rsidRPr="00E30BD4" w:rsidRDefault="00E53868" w:rsidP="00E30BD4">
      <w:pPr>
        <w:jc w:val="both"/>
        <w:rPr>
          <w:rFonts w:asciiTheme="majorHAnsi" w:hAnsiTheme="majorHAnsi" w:cstheme="majorHAnsi"/>
        </w:rPr>
      </w:pPr>
      <w:r w:rsidRPr="00E30BD4">
        <w:rPr>
          <w:rFonts w:asciiTheme="majorHAnsi" w:hAnsiTheme="majorHAnsi" w:cstheme="majorHAnsi"/>
        </w:rPr>
        <w:t xml:space="preserve">First, emotional valence </w:t>
      </w:r>
      <w:r w:rsidR="00B02CDE" w:rsidRPr="00E30BD4">
        <w:rPr>
          <w:rFonts w:asciiTheme="majorHAnsi" w:hAnsiTheme="majorHAnsi" w:cstheme="majorHAnsi"/>
        </w:rPr>
        <w:t xml:space="preserve">can reduce the cost of extremist behavior adoption. </w:t>
      </w:r>
    </w:p>
    <w:p w14:paraId="0BC4C746" w14:textId="77777777" w:rsidR="00EF0123" w:rsidRPr="00E30BD4" w:rsidRDefault="00EF0123" w:rsidP="00E30BD4">
      <w:pPr>
        <w:jc w:val="both"/>
        <w:rPr>
          <w:rFonts w:asciiTheme="majorHAnsi" w:hAnsiTheme="majorHAnsi" w:cstheme="majorHAnsi"/>
          <w:i/>
          <w:iCs/>
          <w:u w:val="single"/>
        </w:rPr>
      </w:pPr>
      <w:r w:rsidRPr="00E30BD4">
        <w:rPr>
          <w:rFonts w:asciiTheme="majorHAnsi" w:hAnsiTheme="majorHAnsi" w:cstheme="majorHAnsi"/>
        </w:rPr>
        <w:tab/>
      </w:r>
      <w:r w:rsidRPr="00E30BD4">
        <w:rPr>
          <w:rFonts w:asciiTheme="majorHAnsi" w:hAnsiTheme="majorHAnsi" w:cstheme="majorHAnsi"/>
        </w:rPr>
        <w:tab/>
      </w:r>
      <w:r w:rsidRPr="00E30BD4">
        <w:rPr>
          <w:rFonts w:asciiTheme="majorHAnsi" w:hAnsiTheme="majorHAnsi" w:cstheme="majorHAnsi"/>
          <w:i/>
          <w:iCs/>
          <w:u w:val="single"/>
        </w:rPr>
        <w:t xml:space="preserve">See: The Influence of Emotions on Trust (Myers and Tingley 2011). </w:t>
      </w:r>
    </w:p>
    <w:p w14:paraId="14CC1A76" w14:textId="3A5B916B" w:rsidR="00EF0123" w:rsidRPr="00E30BD4" w:rsidRDefault="00EF0123" w:rsidP="00E30BD4">
      <w:pPr>
        <w:ind w:left="1440" w:firstLine="720"/>
        <w:jc w:val="both"/>
        <w:rPr>
          <w:rFonts w:asciiTheme="majorHAnsi" w:hAnsiTheme="majorHAnsi" w:cstheme="majorHAnsi"/>
          <w:i/>
          <w:iCs/>
          <w:u w:val="single"/>
        </w:rPr>
      </w:pPr>
      <w:r w:rsidRPr="00E30BD4">
        <w:rPr>
          <w:rFonts w:asciiTheme="majorHAnsi" w:hAnsiTheme="majorHAnsi" w:cstheme="majorHAnsi"/>
          <w:i/>
          <w:iCs/>
          <w:u w:val="single"/>
        </w:rPr>
        <w:t>“</w:t>
      </w:r>
      <w:r w:rsidRPr="00E30BD4">
        <w:rPr>
          <w:rFonts w:asciiTheme="majorHAnsi" w:hAnsiTheme="majorHAnsi" w:cstheme="majorHAnsi"/>
          <w:i/>
          <w:iCs/>
          <w:u w:val="single"/>
        </w:rPr>
        <w:t>Our findings suggest that negative emotions can decrease trust, but only if those negative emotions produce low certainty appraisals. Anxiety, a low certainty emotion, has a negative impact on trust while Anger and Guilt, two emotions that differ in their control-appraisals but induce the same high level of certainty, appear to have no clear effect on trusting behavior.</w:t>
      </w:r>
      <w:r w:rsidRPr="00E30BD4">
        <w:rPr>
          <w:rFonts w:asciiTheme="majorHAnsi" w:hAnsiTheme="majorHAnsi" w:cstheme="majorHAnsi"/>
          <w:i/>
          <w:iCs/>
          <w:u w:val="single"/>
        </w:rPr>
        <w:t xml:space="preserve">” </w:t>
      </w:r>
    </w:p>
    <w:p w14:paraId="65E6896A" w14:textId="5B032943" w:rsidR="006909F3" w:rsidRPr="00E30BD4" w:rsidRDefault="006909F3" w:rsidP="00E30BD4">
      <w:pPr>
        <w:ind w:left="1440" w:firstLine="720"/>
        <w:jc w:val="both"/>
        <w:rPr>
          <w:rFonts w:asciiTheme="majorHAnsi" w:hAnsiTheme="majorHAnsi" w:cstheme="majorHAnsi"/>
          <w:i/>
          <w:iCs/>
          <w:u w:val="single"/>
        </w:rPr>
      </w:pPr>
      <w:r w:rsidRPr="00E30BD4">
        <w:rPr>
          <w:rFonts w:asciiTheme="majorHAnsi" w:hAnsiTheme="majorHAnsi" w:cstheme="majorHAnsi"/>
          <w:i/>
          <w:iCs/>
          <w:u w:val="single"/>
        </w:rPr>
        <w:t xml:space="preserve">This relates to more than emotions, but the overarching reason for why extremism is persuasive. </w:t>
      </w:r>
      <w:r w:rsidR="002735F4" w:rsidRPr="00E30BD4">
        <w:rPr>
          <w:rFonts w:asciiTheme="majorHAnsi" w:hAnsiTheme="majorHAnsi" w:cstheme="majorHAnsi"/>
          <w:i/>
          <w:iCs/>
          <w:u w:val="single"/>
        </w:rPr>
        <w:t xml:space="preserve">There is low amount of uncertainty in </w:t>
      </w:r>
      <w:proofErr w:type="gramStart"/>
      <w:r w:rsidR="002735F4" w:rsidRPr="00E30BD4">
        <w:rPr>
          <w:rFonts w:asciiTheme="majorHAnsi" w:hAnsiTheme="majorHAnsi" w:cstheme="majorHAnsi"/>
          <w:i/>
          <w:iCs/>
          <w:u w:val="single"/>
        </w:rPr>
        <w:t>extremists</w:t>
      </w:r>
      <w:proofErr w:type="gramEnd"/>
      <w:r w:rsidR="002735F4" w:rsidRPr="00E30BD4">
        <w:rPr>
          <w:rFonts w:asciiTheme="majorHAnsi" w:hAnsiTheme="majorHAnsi" w:cstheme="majorHAnsi"/>
          <w:i/>
          <w:iCs/>
          <w:u w:val="single"/>
        </w:rPr>
        <w:t xml:space="preserve"> behavior (as individuals they are confident)</w:t>
      </w:r>
    </w:p>
    <w:p w14:paraId="44B69257" w14:textId="2B18FA69" w:rsidR="00B02CDE" w:rsidRPr="00E30BD4" w:rsidRDefault="00B02CDE" w:rsidP="00E30BD4">
      <w:pPr>
        <w:jc w:val="both"/>
        <w:rPr>
          <w:rFonts w:asciiTheme="majorHAnsi" w:hAnsiTheme="majorHAnsi" w:cstheme="majorHAnsi"/>
        </w:rPr>
      </w:pPr>
    </w:p>
    <w:p w14:paraId="784B49B6" w14:textId="60278DE0" w:rsidR="00B02CDE" w:rsidRPr="00E30BD4" w:rsidRDefault="00B02CDE" w:rsidP="00E30BD4">
      <w:pPr>
        <w:jc w:val="both"/>
        <w:rPr>
          <w:rFonts w:asciiTheme="majorHAnsi" w:hAnsiTheme="majorHAnsi" w:cstheme="majorHAnsi"/>
        </w:rPr>
      </w:pPr>
      <w:r w:rsidRPr="00E30BD4">
        <w:rPr>
          <w:rFonts w:asciiTheme="majorHAnsi" w:hAnsiTheme="majorHAnsi" w:cstheme="majorHAnsi"/>
        </w:rPr>
        <w:t>Second,</w:t>
      </w:r>
      <w:r w:rsidR="0073698D" w:rsidRPr="00E30BD4">
        <w:rPr>
          <w:rFonts w:asciiTheme="majorHAnsi" w:hAnsiTheme="majorHAnsi" w:cstheme="majorHAnsi"/>
        </w:rPr>
        <w:t xml:space="preserve"> </w:t>
      </w:r>
      <w:r w:rsidR="00BF7730" w:rsidRPr="00E30BD4">
        <w:rPr>
          <w:rFonts w:asciiTheme="majorHAnsi" w:hAnsiTheme="majorHAnsi" w:cstheme="majorHAnsi"/>
        </w:rPr>
        <w:t xml:space="preserve">the personality traits of extremists </w:t>
      </w:r>
      <w:r w:rsidR="005D16EA" w:rsidRPr="00E30BD4">
        <w:rPr>
          <w:rFonts w:asciiTheme="majorHAnsi" w:hAnsiTheme="majorHAnsi" w:cstheme="majorHAnsi"/>
        </w:rPr>
        <w:t xml:space="preserve">can increase the likelihood of </w:t>
      </w:r>
      <w:r w:rsidR="002D1E28" w:rsidRPr="00E30BD4">
        <w:rPr>
          <w:rFonts w:asciiTheme="majorHAnsi" w:hAnsiTheme="majorHAnsi" w:cstheme="majorHAnsi"/>
        </w:rPr>
        <w:t xml:space="preserve">cue-taking from voters. </w:t>
      </w:r>
    </w:p>
    <w:p w14:paraId="687ABBAA" w14:textId="69FFCEBB" w:rsidR="00FB4E05" w:rsidRPr="00E30BD4" w:rsidRDefault="00543332" w:rsidP="00E30BD4">
      <w:pPr>
        <w:jc w:val="both"/>
        <w:rPr>
          <w:rFonts w:asciiTheme="majorHAnsi" w:hAnsiTheme="majorHAnsi" w:cstheme="majorHAnsi"/>
          <w:lang w:val="fr-FR"/>
        </w:rPr>
      </w:pPr>
      <w:r w:rsidRPr="00E30BD4">
        <w:rPr>
          <w:rFonts w:asciiTheme="majorHAnsi" w:hAnsiTheme="majorHAnsi" w:cstheme="majorHAnsi"/>
          <w:lang w:val="fr-FR"/>
        </w:rPr>
        <w:t xml:space="preserve">Chen et al. (2021, </w:t>
      </w:r>
      <w:proofErr w:type="spellStart"/>
      <w:r w:rsidRPr="00E30BD4">
        <w:rPr>
          <w:rFonts w:asciiTheme="majorHAnsi" w:hAnsiTheme="majorHAnsi" w:cstheme="majorHAnsi"/>
          <w:lang w:val="fr-FR"/>
        </w:rPr>
        <w:t>Psychological</w:t>
      </w:r>
      <w:proofErr w:type="spellEnd"/>
      <w:r w:rsidRPr="00E30BD4">
        <w:rPr>
          <w:rFonts w:asciiTheme="majorHAnsi" w:hAnsiTheme="majorHAnsi" w:cstheme="majorHAnsi"/>
          <w:lang w:val="fr-FR"/>
        </w:rPr>
        <w:t xml:space="preserve"> science) </w:t>
      </w:r>
    </w:p>
    <w:p w14:paraId="557C8ED6" w14:textId="26807824" w:rsidR="00FB4E05" w:rsidRPr="00E30BD4" w:rsidRDefault="00FB4E05" w:rsidP="00E30BD4">
      <w:pPr>
        <w:jc w:val="both"/>
        <w:rPr>
          <w:rFonts w:asciiTheme="majorHAnsi" w:hAnsiTheme="majorHAnsi" w:cstheme="majorHAnsi"/>
          <w:lang w:val="fr-FR"/>
        </w:rPr>
      </w:pPr>
    </w:p>
    <w:p w14:paraId="298DD319" w14:textId="40E82DA4" w:rsidR="00FB4E05" w:rsidRPr="00E30BD4" w:rsidRDefault="00FB4E05" w:rsidP="00E30BD4">
      <w:pPr>
        <w:jc w:val="both"/>
        <w:rPr>
          <w:rFonts w:asciiTheme="majorHAnsi" w:hAnsiTheme="majorHAnsi" w:cstheme="majorHAnsi"/>
          <w:lang w:val="fr-FR"/>
        </w:rPr>
      </w:pPr>
    </w:p>
    <w:p w14:paraId="262BB1F7" w14:textId="38D232E4" w:rsidR="00FB4E05" w:rsidRPr="00E30BD4" w:rsidRDefault="00FB4E05" w:rsidP="00E30BD4">
      <w:pPr>
        <w:jc w:val="both"/>
        <w:rPr>
          <w:rFonts w:asciiTheme="majorHAnsi" w:hAnsiTheme="majorHAnsi" w:cstheme="majorHAnsi"/>
          <w:i/>
          <w:iCs/>
        </w:rPr>
      </w:pPr>
      <w:r w:rsidRPr="00E30BD4">
        <w:rPr>
          <w:rFonts w:asciiTheme="majorHAnsi" w:hAnsiTheme="majorHAnsi" w:cstheme="majorHAnsi"/>
        </w:rPr>
        <w:t xml:space="preserve">Finally, </w:t>
      </w:r>
      <w:r w:rsidR="009117AB" w:rsidRPr="00E30BD4">
        <w:rPr>
          <w:rFonts w:asciiTheme="majorHAnsi" w:hAnsiTheme="majorHAnsi" w:cstheme="majorHAnsi"/>
        </w:rPr>
        <w:t xml:space="preserve">the ideological signal expressed by political extremists is precise. </w:t>
      </w:r>
    </w:p>
    <w:p w14:paraId="1C901DFB" w14:textId="026DD0F1" w:rsidR="00F75694" w:rsidRPr="00E30BD4" w:rsidRDefault="00922FB7" w:rsidP="00E30BD4">
      <w:pPr>
        <w:ind w:left="1440"/>
        <w:jc w:val="both"/>
        <w:rPr>
          <w:rFonts w:asciiTheme="majorHAnsi" w:hAnsiTheme="majorHAnsi" w:cstheme="majorHAnsi"/>
        </w:rPr>
      </w:pPr>
      <w:r w:rsidRPr="00E30BD4">
        <w:rPr>
          <w:rFonts w:asciiTheme="majorHAnsi" w:hAnsiTheme="majorHAnsi" w:cstheme="majorHAnsi"/>
        </w:rPr>
        <w:t>‘’</w:t>
      </w:r>
      <w:r w:rsidR="00F75694" w:rsidRPr="00E30BD4">
        <w:rPr>
          <w:rFonts w:asciiTheme="majorHAnsi" w:hAnsiTheme="majorHAnsi" w:cstheme="majorHAnsi"/>
        </w:rPr>
        <w:t xml:space="preserve">Regardless of which of these views is correct, nearly all the published work argues implicitly or explicitly that conversion—individual voters becoming more extreme over time—is an important source of any observed polarization (Abramowitz and Saunders 1998; Layman and </w:t>
      </w:r>
      <w:proofErr w:type="spellStart"/>
      <w:r w:rsidR="00F75694" w:rsidRPr="00E30BD4">
        <w:rPr>
          <w:rFonts w:asciiTheme="majorHAnsi" w:hAnsiTheme="majorHAnsi" w:cstheme="majorHAnsi"/>
        </w:rPr>
        <w:t>Carsey</w:t>
      </w:r>
      <w:proofErr w:type="spellEnd"/>
      <w:r w:rsidR="00F75694" w:rsidRPr="00E30BD4">
        <w:rPr>
          <w:rFonts w:asciiTheme="majorHAnsi" w:hAnsiTheme="majorHAnsi" w:cstheme="majorHAnsi"/>
        </w:rPr>
        <w:t xml:space="preserve"> 2002a; </w:t>
      </w:r>
      <w:proofErr w:type="spellStart"/>
      <w:r w:rsidR="00F75694" w:rsidRPr="00E30BD4">
        <w:rPr>
          <w:rFonts w:asciiTheme="majorHAnsi" w:hAnsiTheme="majorHAnsi" w:cstheme="majorHAnsi"/>
        </w:rPr>
        <w:t>Levendusky</w:t>
      </w:r>
      <w:proofErr w:type="spellEnd"/>
      <w:r w:rsidR="00F75694" w:rsidRPr="00E30BD4">
        <w:rPr>
          <w:rFonts w:asciiTheme="majorHAnsi" w:hAnsiTheme="majorHAnsi" w:cstheme="majorHAnsi"/>
        </w:rPr>
        <w:t xml:space="preserve"> 2008).2 These works argue that ordinary Democrats and Republicans become more liberal and conservative (respectively) in response to changing elite positions. In short, as elite parties become more divided, they send voters more homogeneously liberal or conservative cues, thereby making it easier for ordinary voters to adopt their party’s position on the issues. These changes move voters away from the center and toward the ideological extremes, thereby increasing polarization. This less centrist and more divided distribution of mass opinion would have profound implications for elite behavior (Jacobson 2006b).</w:t>
      </w:r>
      <w:r w:rsidRPr="00E30BD4">
        <w:rPr>
          <w:rFonts w:asciiTheme="majorHAnsi" w:hAnsiTheme="majorHAnsi" w:cstheme="majorHAnsi"/>
        </w:rPr>
        <w:t>’’</w:t>
      </w:r>
    </w:p>
    <w:p w14:paraId="6308AC62" w14:textId="0B336E58" w:rsidR="0073698D" w:rsidRPr="00E30BD4" w:rsidRDefault="0073698D" w:rsidP="00E30BD4">
      <w:pPr>
        <w:jc w:val="both"/>
        <w:rPr>
          <w:rFonts w:asciiTheme="majorHAnsi" w:hAnsiTheme="majorHAnsi" w:cstheme="majorHAnsi"/>
        </w:rPr>
      </w:pPr>
    </w:p>
    <w:p w14:paraId="4F1CDB9E" w14:textId="17E4A8DC" w:rsidR="00EE7E02" w:rsidRPr="00E30BD4" w:rsidRDefault="00EE7E02" w:rsidP="00E30BD4">
      <w:pPr>
        <w:jc w:val="both"/>
        <w:rPr>
          <w:rFonts w:asciiTheme="majorHAnsi" w:hAnsiTheme="majorHAnsi" w:cstheme="majorHAnsi"/>
        </w:rPr>
      </w:pPr>
    </w:p>
    <w:p w14:paraId="3A2EC887" w14:textId="10FA2F58" w:rsidR="00EE7E02" w:rsidRPr="00E30BD4" w:rsidRDefault="00EE29BA" w:rsidP="00E30BD4">
      <w:pPr>
        <w:jc w:val="both"/>
        <w:rPr>
          <w:rFonts w:asciiTheme="majorHAnsi" w:hAnsiTheme="majorHAnsi" w:cstheme="majorHAnsi"/>
          <w:i/>
          <w:iCs/>
          <w:u w:val="single"/>
        </w:rPr>
      </w:pPr>
      <w:r w:rsidRPr="00E30BD4">
        <w:rPr>
          <w:rFonts w:asciiTheme="majorHAnsi" w:hAnsiTheme="majorHAnsi" w:cstheme="majorHAnsi"/>
        </w:rPr>
        <w:t xml:space="preserve">See </w:t>
      </w:r>
      <w:r w:rsidRPr="00E30BD4">
        <w:rPr>
          <w:rFonts w:asciiTheme="majorHAnsi" w:hAnsiTheme="majorHAnsi" w:cstheme="majorHAnsi"/>
          <w:i/>
          <w:iCs/>
          <w:u w:val="single"/>
        </w:rPr>
        <w:t>The Electoral Implications of Candidate Ambiguity (</w:t>
      </w:r>
      <w:proofErr w:type="spellStart"/>
      <w:r w:rsidRPr="00E30BD4">
        <w:rPr>
          <w:rFonts w:asciiTheme="majorHAnsi" w:hAnsiTheme="majorHAnsi" w:cstheme="majorHAnsi"/>
          <w:i/>
          <w:iCs/>
          <w:u w:val="single"/>
        </w:rPr>
        <w:t>Tomz</w:t>
      </w:r>
      <w:proofErr w:type="spellEnd"/>
      <w:r w:rsidRPr="00E30BD4">
        <w:rPr>
          <w:rFonts w:asciiTheme="majorHAnsi" w:hAnsiTheme="majorHAnsi" w:cstheme="majorHAnsi"/>
          <w:i/>
          <w:iCs/>
          <w:u w:val="single"/>
        </w:rPr>
        <w:t xml:space="preserve"> and Van </w:t>
      </w:r>
      <w:proofErr w:type="spellStart"/>
      <w:r w:rsidRPr="00E30BD4">
        <w:rPr>
          <w:rFonts w:asciiTheme="majorHAnsi" w:hAnsiTheme="majorHAnsi" w:cstheme="majorHAnsi"/>
          <w:i/>
          <w:iCs/>
          <w:u w:val="single"/>
        </w:rPr>
        <w:t>Houwelling</w:t>
      </w:r>
      <w:proofErr w:type="spellEnd"/>
      <w:r w:rsidRPr="00E30BD4">
        <w:rPr>
          <w:rFonts w:asciiTheme="majorHAnsi" w:hAnsiTheme="majorHAnsi" w:cstheme="majorHAnsi"/>
          <w:i/>
          <w:iCs/>
          <w:u w:val="single"/>
        </w:rPr>
        <w:t xml:space="preserve">, 2009) </w:t>
      </w:r>
    </w:p>
    <w:p w14:paraId="4F9C5B20" w14:textId="3C60C5C6" w:rsidR="00EE7E02" w:rsidRPr="00E30BD4" w:rsidRDefault="00EE7E02" w:rsidP="00E30BD4">
      <w:pPr>
        <w:pBdr>
          <w:bottom w:val="single" w:sz="12" w:space="1" w:color="auto"/>
        </w:pBdr>
        <w:jc w:val="both"/>
        <w:rPr>
          <w:rFonts w:asciiTheme="majorHAnsi" w:hAnsiTheme="majorHAnsi" w:cstheme="majorHAnsi"/>
        </w:rPr>
      </w:pPr>
    </w:p>
    <w:p w14:paraId="6CBCA99F" w14:textId="718C5A2B" w:rsidR="00EE7E02" w:rsidRPr="00E30BD4" w:rsidRDefault="00EE7E02" w:rsidP="00E30BD4">
      <w:pPr>
        <w:pStyle w:val="ListParagraph"/>
        <w:numPr>
          <w:ilvl w:val="0"/>
          <w:numId w:val="1"/>
        </w:numPr>
        <w:jc w:val="both"/>
        <w:rPr>
          <w:rFonts w:asciiTheme="majorHAnsi" w:hAnsiTheme="majorHAnsi" w:cstheme="majorHAnsi"/>
        </w:rPr>
      </w:pPr>
      <w:r w:rsidRPr="00E30BD4">
        <w:rPr>
          <w:rFonts w:asciiTheme="majorHAnsi" w:hAnsiTheme="majorHAnsi" w:cstheme="majorHAnsi"/>
        </w:rPr>
        <w:t>Defining issue polarization</w:t>
      </w:r>
    </w:p>
    <w:p w14:paraId="306C12AB" w14:textId="75B9929D" w:rsidR="00EE7E02" w:rsidRPr="00E30BD4" w:rsidRDefault="00EE7E02" w:rsidP="00E30BD4">
      <w:pPr>
        <w:pStyle w:val="ListParagraph"/>
        <w:numPr>
          <w:ilvl w:val="0"/>
          <w:numId w:val="1"/>
        </w:numPr>
        <w:jc w:val="both"/>
        <w:rPr>
          <w:rFonts w:asciiTheme="majorHAnsi" w:hAnsiTheme="majorHAnsi" w:cstheme="majorHAnsi"/>
        </w:rPr>
      </w:pPr>
      <w:r w:rsidRPr="00E30BD4">
        <w:rPr>
          <w:rFonts w:asciiTheme="majorHAnsi" w:hAnsiTheme="majorHAnsi" w:cstheme="majorHAnsi"/>
        </w:rPr>
        <w:t xml:space="preserve">Define extreme/extremism </w:t>
      </w:r>
    </w:p>
    <w:p w14:paraId="3E7A3000" w14:textId="386730C9" w:rsidR="00EE7E02" w:rsidRPr="00E30BD4" w:rsidRDefault="00EE7E02" w:rsidP="00E30BD4">
      <w:pPr>
        <w:pStyle w:val="ListParagraph"/>
        <w:numPr>
          <w:ilvl w:val="0"/>
          <w:numId w:val="1"/>
        </w:numPr>
        <w:jc w:val="both"/>
        <w:rPr>
          <w:rFonts w:asciiTheme="majorHAnsi" w:hAnsiTheme="majorHAnsi" w:cstheme="majorHAnsi"/>
        </w:rPr>
      </w:pPr>
      <w:r w:rsidRPr="00E30BD4">
        <w:rPr>
          <w:rFonts w:asciiTheme="majorHAnsi" w:hAnsiTheme="majorHAnsi" w:cstheme="majorHAnsi"/>
        </w:rPr>
        <w:lastRenderedPageBreak/>
        <w:t xml:space="preserve">Take out the who leads who follows debate in the intro. Or rather, be explicit than I’m not solving these issues. </w:t>
      </w:r>
    </w:p>
    <w:p w14:paraId="69C75214" w14:textId="748B88B7" w:rsidR="00222C43" w:rsidRPr="00E30BD4" w:rsidRDefault="00222C43" w:rsidP="00E30BD4">
      <w:pPr>
        <w:jc w:val="both"/>
        <w:rPr>
          <w:rFonts w:asciiTheme="majorHAnsi" w:hAnsiTheme="majorHAnsi" w:cstheme="majorHAnsi"/>
        </w:rPr>
      </w:pPr>
    </w:p>
    <w:p w14:paraId="2808C70C" w14:textId="73C8E6DB" w:rsidR="00222C43" w:rsidRPr="00E30BD4" w:rsidRDefault="00222C43" w:rsidP="00E30BD4">
      <w:pPr>
        <w:jc w:val="both"/>
        <w:rPr>
          <w:rFonts w:asciiTheme="majorHAnsi" w:hAnsiTheme="majorHAnsi" w:cstheme="majorHAnsi"/>
        </w:rPr>
      </w:pPr>
    </w:p>
    <w:p w14:paraId="7D4D550B" w14:textId="1AC48002" w:rsidR="00222C43" w:rsidRPr="00E30BD4" w:rsidRDefault="00222C43" w:rsidP="00E30BD4">
      <w:pPr>
        <w:jc w:val="both"/>
        <w:rPr>
          <w:rFonts w:asciiTheme="majorHAnsi" w:hAnsiTheme="majorHAnsi" w:cstheme="majorHAnsi"/>
        </w:rPr>
      </w:pPr>
    </w:p>
    <w:p w14:paraId="7F6F8DB0" w14:textId="759B8548" w:rsidR="00222C43" w:rsidRPr="00E30BD4" w:rsidRDefault="00222C43" w:rsidP="00E30BD4">
      <w:pPr>
        <w:jc w:val="both"/>
        <w:rPr>
          <w:rFonts w:asciiTheme="majorHAnsi" w:hAnsiTheme="majorHAnsi" w:cstheme="majorHAnsi"/>
        </w:rPr>
      </w:pPr>
    </w:p>
    <w:p w14:paraId="6A550E2B" w14:textId="0CE44E8E" w:rsidR="00222C43" w:rsidRPr="00E30BD4" w:rsidRDefault="00222C43" w:rsidP="00E30BD4">
      <w:pPr>
        <w:jc w:val="both"/>
        <w:rPr>
          <w:rFonts w:asciiTheme="majorHAnsi" w:hAnsiTheme="majorHAnsi" w:cstheme="majorHAnsi"/>
        </w:rPr>
      </w:pPr>
    </w:p>
    <w:p w14:paraId="2DA66645" w14:textId="63AE1FE2" w:rsidR="00222C43" w:rsidRPr="00E30BD4" w:rsidRDefault="00222C43" w:rsidP="00E30BD4">
      <w:pPr>
        <w:jc w:val="both"/>
        <w:rPr>
          <w:rFonts w:asciiTheme="majorHAnsi" w:hAnsiTheme="majorHAnsi" w:cstheme="majorHAnsi"/>
        </w:rPr>
      </w:pPr>
    </w:p>
    <w:p w14:paraId="2A0A117F" w14:textId="5F4DFA4B" w:rsidR="00222C43" w:rsidRPr="00E30BD4" w:rsidRDefault="00222C43" w:rsidP="00E30BD4">
      <w:pPr>
        <w:jc w:val="both"/>
        <w:rPr>
          <w:rFonts w:asciiTheme="majorHAnsi" w:hAnsiTheme="majorHAnsi" w:cstheme="majorHAnsi"/>
        </w:rPr>
      </w:pPr>
    </w:p>
    <w:p w14:paraId="4D880230" w14:textId="75C8B756" w:rsidR="00222C43" w:rsidRPr="00E30BD4" w:rsidRDefault="00222C43" w:rsidP="00E30BD4">
      <w:pPr>
        <w:jc w:val="both"/>
        <w:rPr>
          <w:rFonts w:asciiTheme="majorHAnsi" w:hAnsiTheme="majorHAnsi" w:cstheme="majorHAnsi"/>
        </w:rPr>
      </w:pPr>
    </w:p>
    <w:p w14:paraId="302E5E85" w14:textId="7DECECF4" w:rsidR="00222C43" w:rsidRPr="00E30BD4" w:rsidRDefault="00222C43" w:rsidP="00E30BD4">
      <w:pPr>
        <w:jc w:val="both"/>
        <w:rPr>
          <w:rFonts w:asciiTheme="majorHAnsi" w:hAnsiTheme="majorHAnsi" w:cstheme="majorHAnsi"/>
        </w:rPr>
      </w:pPr>
    </w:p>
    <w:p w14:paraId="054B4847" w14:textId="3420742E" w:rsidR="00222C43" w:rsidRPr="00E30BD4" w:rsidRDefault="00222C43" w:rsidP="00E30BD4">
      <w:pPr>
        <w:jc w:val="both"/>
        <w:rPr>
          <w:rFonts w:asciiTheme="majorHAnsi" w:hAnsiTheme="majorHAnsi" w:cstheme="majorHAnsi"/>
        </w:rPr>
      </w:pPr>
    </w:p>
    <w:p w14:paraId="5C15DEE1" w14:textId="4E14333B" w:rsidR="00222C43" w:rsidRPr="00E30BD4" w:rsidRDefault="00222C43" w:rsidP="00E30BD4">
      <w:pPr>
        <w:jc w:val="both"/>
        <w:rPr>
          <w:rFonts w:asciiTheme="majorHAnsi" w:hAnsiTheme="majorHAnsi" w:cstheme="majorHAnsi"/>
        </w:rPr>
      </w:pPr>
    </w:p>
    <w:p w14:paraId="77FE41EF" w14:textId="26DED3ED" w:rsidR="00222C43" w:rsidRPr="00E30BD4" w:rsidRDefault="00222C43" w:rsidP="00E30BD4">
      <w:pPr>
        <w:jc w:val="both"/>
        <w:rPr>
          <w:rFonts w:asciiTheme="majorHAnsi" w:hAnsiTheme="majorHAnsi" w:cstheme="majorHAnsi"/>
        </w:rPr>
      </w:pPr>
    </w:p>
    <w:p w14:paraId="4D74E7A4" w14:textId="18E74F6E" w:rsidR="00E647FB" w:rsidRPr="00E30BD4" w:rsidRDefault="00E647FB" w:rsidP="00E30BD4">
      <w:pPr>
        <w:jc w:val="both"/>
        <w:rPr>
          <w:rFonts w:asciiTheme="majorHAnsi" w:hAnsiTheme="majorHAnsi" w:cstheme="majorHAnsi"/>
        </w:rPr>
      </w:pPr>
    </w:p>
    <w:p w14:paraId="7CDEE20F" w14:textId="0D935502" w:rsidR="00E647FB" w:rsidRPr="00E30BD4" w:rsidRDefault="00E647FB" w:rsidP="00E30BD4">
      <w:pPr>
        <w:jc w:val="both"/>
        <w:rPr>
          <w:rFonts w:asciiTheme="majorHAnsi" w:hAnsiTheme="majorHAnsi" w:cstheme="majorHAnsi"/>
        </w:rPr>
      </w:pPr>
    </w:p>
    <w:p w14:paraId="6830F56E" w14:textId="394476A5" w:rsidR="00E647FB" w:rsidRPr="00E30BD4" w:rsidRDefault="00E647FB" w:rsidP="00E30BD4">
      <w:pPr>
        <w:jc w:val="both"/>
        <w:rPr>
          <w:rFonts w:asciiTheme="majorHAnsi" w:hAnsiTheme="majorHAnsi" w:cstheme="majorHAnsi"/>
        </w:rPr>
      </w:pPr>
    </w:p>
    <w:p w14:paraId="1288712F" w14:textId="176AD85E" w:rsidR="00E647FB" w:rsidRPr="00E30BD4" w:rsidRDefault="00E647FB" w:rsidP="00E30BD4">
      <w:pPr>
        <w:jc w:val="both"/>
        <w:rPr>
          <w:rFonts w:asciiTheme="majorHAnsi" w:hAnsiTheme="majorHAnsi" w:cstheme="majorHAnsi"/>
        </w:rPr>
      </w:pPr>
    </w:p>
    <w:p w14:paraId="78FB3BC7" w14:textId="593132E2" w:rsidR="00E647FB" w:rsidRPr="00E30BD4" w:rsidRDefault="00E647FB" w:rsidP="00E30BD4">
      <w:pPr>
        <w:jc w:val="both"/>
        <w:rPr>
          <w:rFonts w:asciiTheme="majorHAnsi" w:hAnsiTheme="majorHAnsi" w:cstheme="majorHAnsi"/>
        </w:rPr>
      </w:pPr>
    </w:p>
    <w:p w14:paraId="4F79F007" w14:textId="13FA13EA" w:rsidR="00E647FB" w:rsidRPr="00E30BD4" w:rsidRDefault="00E647FB" w:rsidP="00E30BD4">
      <w:pPr>
        <w:jc w:val="both"/>
        <w:rPr>
          <w:rFonts w:asciiTheme="majorHAnsi" w:hAnsiTheme="majorHAnsi" w:cstheme="majorHAnsi"/>
        </w:rPr>
      </w:pPr>
    </w:p>
    <w:p w14:paraId="7BDAA38A" w14:textId="0DC0D36E" w:rsidR="00E647FB" w:rsidRPr="00E30BD4" w:rsidRDefault="00E647FB" w:rsidP="00E30BD4">
      <w:pPr>
        <w:jc w:val="both"/>
        <w:rPr>
          <w:rFonts w:asciiTheme="majorHAnsi" w:hAnsiTheme="majorHAnsi" w:cstheme="majorHAnsi"/>
        </w:rPr>
      </w:pPr>
    </w:p>
    <w:p w14:paraId="397BE4D3" w14:textId="61063F87" w:rsidR="00E647FB" w:rsidRPr="00E30BD4" w:rsidRDefault="00E647FB" w:rsidP="00E30BD4">
      <w:pPr>
        <w:jc w:val="both"/>
        <w:rPr>
          <w:rFonts w:asciiTheme="majorHAnsi" w:hAnsiTheme="majorHAnsi" w:cstheme="majorHAnsi"/>
        </w:rPr>
      </w:pPr>
    </w:p>
    <w:p w14:paraId="47C005D2" w14:textId="2CAC12B8" w:rsidR="00E647FB" w:rsidRPr="00E30BD4" w:rsidRDefault="00E647FB" w:rsidP="00E30BD4">
      <w:pPr>
        <w:jc w:val="both"/>
        <w:rPr>
          <w:rFonts w:asciiTheme="majorHAnsi" w:hAnsiTheme="majorHAnsi" w:cstheme="majorHAnsi"/>
        </w:rPr>
      </w:pPr>
    </w:p>
    <w:p w14:paraId="6056F6FB" w14:textId="77777777" w:rsidR="00E647FB" w:rsidRPr="00E30BD4" w:rsidRDefault="00E647FB" w:rsidP="00E30BD4">
      <w:pPr>
        <w:jc w:val="both"/>
        <w:rPr>
          <w:rFonts w:asciiTheme="majorHAnsi" w:hAnsiTheme="majorHAnsi" w:cstheme="majorHAnsi"/>
        </w:rPr>
      </w:pPr>
    </w:p>
    <w:p w14:paraId="27AFC5CF" w14:textId="1D444F12" w:rsidR="00222C43" w:rsidRPr="00E30BD4" w:rsidRDefault="00222C43" w:rsidP="00E30BD4">
      <w:pPr>
        <w:jc w:val="both"/>
        <w:rPr>
          <w:rFonts w:asciiTheme="majorHAnsi" w:hAnsiTheme="majorHAnsi" w:cstheme="majorHAnsi"/>
        </w:rPr>
      </w:pPr>
    </w:p>
    <w:p w14:paraId="609A3A35" w14:textId="655160DC" w:rsidR="00222C43" w:rsidRPr="00E30BD4" w:rsidRDefault="00222C43" w:rsidP="00E30BD4">
      <w:pPr>
        <w:jc w:val="both"/>
        <w:rPr>
          <w:rFonts w:asciiTheme="majorHAnsi" w:hAnsiTheme="majorHAnsi" w:cstheme="majorHAnsi"/>
        </w:rPr>
      </w:pPr>
      <w:r w:rsidRPr="00E30BD4">
        <w:rPr>
          <w:rFonts w:asciiTheme="majorHAnsi" w:hAnsiTheme="majorHAnsi" w:cstheme="majorHAnsi"/>
        </w:rPr>
        <w:t>References</w:t>
      </w:r>
    </w:p>
    <w:p w14:paraId="7DFDD785" w14:textId="68ACCE50" w:rsidR="008173A2" w:rsidRPr="00E30BD4" w:rsidRDefault="005E188F" w:rsidP="00E30BD4">
      <w:pPr>
        <w:jc w:val="both"/>
        <w:rPr>
          <w:rFonts w:asciiTheme="majorHAnsi" w:hAnsiTheme="majorHAnsi" w:cstheme="majorHAnsi"/>
        </w:rPr>
      </w:pPr>
      <w:hyperlink r:id="rId12" w:history="1">
        <w:r w:rsidR="008173A2" w:rsidRPr="00E30BD4">
          <w:rPr>
            <w:rStyle w:val="Hyperlink"/>
            <w:rFonts w:asciiTheme="majorHAnsi" w:hAnsiTheme="majorHAnsi" w:cstheme="majorHAnsi"/>
            <w:color w:val="auto"/>
          </w:rPr>
          <w:t>https://www.annualreviews.org/doi/pdf/10.1146/annurev-polisci-051117-073034</w:t>
        </w:r>
      </w:hyperlink>
    </w:p>
    <w:p w14:paraId="07919085" w14:textId="1506DB87" w:rsidR="008173A2" w:rsidRPr="00E30BD4" w:rsidRDefault="005E188F" w:rsidP="00E30BD4">
      <w:pPr>
        <w:jc w:val="both"/>
        <w:rPr>
          <w:rFonts w:asciiTheme="majorHAnsi" w:hAnsiTheme="majorHAnsi" w:cstheme="majorHAnsi"/>
        </w:rPr>
      </w:pPr>
      <w:hyperlink r:id="rId13" w:history="1">
        <w:r w:rsidR="008173A2" w:rsidRPr="00E30BD4">
          <w:rPr>
            <w:rStyle w:val="Hyperlink"/>
            <w:rFonts w:asciiTheme="majorHAnsi" w:hAnsiTheme="majorHAnsi" w:cstheme="majorHAnsi"/>
            <w:color w:val="auto"/>
          </w:rPr>
          <w:t>https://onlinelibrary.wiley.com/doi/10.1111/ajps.12089</w:t>
        </w:r>
      </w:hyperlink>
    </w:p>
    <w:p w14:paraId="1D3FA458" w14:textId="7741ECF9" w:rsidR="008173A2" w:rsidRPr="00E30BD4" w:rsidRDefault="005E188F" w:rsidP="00E30BD4">
      <w:pPr>
        <w:jc w:val="both"/>
        <w:rPr>
          <w:rFonts w:asciiTheme="majorHAnsi" w:hAnsiTheme="majorHAnsi" w:cstheme="majorHAnsi"/>
        </w:rPr>
      </w:pPr>
      <w:hyperlink r:id="rId14" w:history="1">
        <w:r w:rsidR="00836762" w:rsidRPr="00E30BD4">
          <w:rPr>
            <w:rStyle w:val="Hyperlink"/>
            <w:rFonts w:asciiTheme="majorHAnsi" w:hAnsiTheme="majorHAnsi" w:cstheme="majorHAnsi"/>
            <w:color w:val="auto"/>
          </w:rPr>
          <w:t>https://www.degruyter.com/document/doi/10.1515/for-2018-0005/html</w:t>
        </w:r>
      </w:hyperlink>
    </w:p>
    <w:p w14:paraId="047C3474" w14:textId="43647AC4" w:rsidR="00836762" w:rsidRPr="00E30BD4" w:rsidRDefault="005E188F" w:rsidP="00E30BD4">
      <w:pPr>
        <w:jc w:val="both"/>
        <w:rPr>
          <w:rFonts w:asciiTheme="majorHAnsi" w:hAnsiTheme="majorHAnsi" w:cstheme="majorHAnsi"/>
        </w:rPr>
      </w:pPr>
      <w:hyperlink r:id="rId15" w:history="1">
        <w:r w:rsidR="00E51147" w:rsidRPr="00E30BD4">
          <w:rPr>
            <w:rStyle w:val="Hyperlink"/>
            <w:rFonts w:asciiTheme="majorHAnsi" w:hAnsiTheme="majorHAnsi" w:cstheme="majorHAnsi"/>
            <w:color w:val="auto"/>
          </w:rPr>
          <w:t>http://www.stevenwwebster.com/affective.pdf</w:t>
        </w:r>
      </w:hyperlink>
    </w:p>
    <w:p w14:paraId="747CF10B" w14:textId="07340C04" w:rsidR="00E51147" w:rsidRPr="00E30BD4" w:rsidRDefault="005E188F" w:rsidP="00E30BD4">
      <w:pPr>
        <w:jc w:val="both"/>
        <w:rPr>
          <w:rFonts w:asciiTheme="majorHAnsi" w:hAnsiTheme="majorHAnsi" w:cstheme="majorHAnsi"/>
        </w:rPr>
      </w:pPr>
      <w:hyperlink r:id="rId16" w:history="1">
        <w:r w:rsidR="000F07E9" w:rsidRPr="00E30BD4">
          <w:rPr>
            <w:rStyle w:val="Hyperlink"/>
            <w:rFonts w:asciiTheme="majorHAnsi" w:hAnsiTheme="majorHAnsi" w:cstheme="majorHAnsi"/>
            <w:color w:val="auto"/>
          </w:rPr>
          <w:t>https://arxiv.org/pdf/2103.12847.pdf</w:t>
        </w:r>
      </w:hyperlink>
    </w:p>
    <w:p w14:paraId="7EB6E64F" w14:textId="2C49D8F3" w:rsidR="000F07E9" w:rsidRPr="00E30BD4" w:rsidRDefault="005E188F" w:rsidP="00E30BD4">
      <w:pPr>
        <w:jc w:val="both"/>
        <w:rPr>
          <w:rFonts w:asciiTheme="majorHAnsi" w:hAnsiTheme="majorHAnsi" w:cstheme="majorHAnsi"/>
        </w:rPr>
      </w:pPr>
      <w:hyperlink r:id="rId17" w:history="1">
        <w:r w:rsidR="000F07E9" w:rsidRPr="00E30BD4">
          <w:rPr>
            <w:rStyle w:val="Hyperlink"/>
            <w:rFonts w:asciiTheme="majorHAnsi" w:hAnsiTheme="majorHAnsi" w:cstheme="majorHAnsi"/>
            <w:color w:val="auto"/>
          </w:rPr>
          <w:t>https://link.springer.com/content/pdf/10.1007%2F978-3-319-15551-7_11.pdf</w:t>
        </w:r>
      </w:hyperlink>
    </w:p>
    <w:p w14:paraId="6E061707" w14:textId="10CAE468" w:rsidR="000F07E9" w:rsidRPr="00E30BD4" w:rsidRDefault="000A25B9" w:rsidP="00E30BD4">
      <w:pPr>
        <w:jc w:val="both"/>
        <w:rPr>
          <w:rFonts w:asciiTheme="majorHAnsi" w:hAnsiTheme="majorHAnsi" w:cstheme="majorHAnsi"/>
        </w:rPr>
      </w:pPr>
      <w:r w:rsidRPr="00E30BD4">
        <w:rPr>
          <w:rFonts w:asciiTheme="majorHAnsi" w:hAnsiTheme="majorHAnsi" w:cstheme="majorHAnsi"/>
        </w:rPr>
        <w:fldChar w:fldCharType="begin"/>
      </w:r>
      <w:ins w:id="2" w:author="Bijean Ghafouri" w:date="2021-12-04T14:34:00Z">
        <w:r w:rsidRPr="00E30BD4">
          <w:rPr>
            <w:rFonts w:asciiTheme="majorHAnsi" w:hAnsiTheme="majorHAnsi" w:cstheme="majorHAnsi"/>
          </w:rPr>
          <w:instrText xml:space="preserve"> HYPERLINK "</w:instrText>
        </w:r>
      </w:ins>
      <w:r w:rsidRPr="00E30BD4">
        <w:rPr>
          <w:rFonts w:asciiTheme="majorHAnsi" w:hAnsiTheme="majorHAnsi" w:cstheme="majorHAnsi"/>
        </w:rPr>
        <w:instrText>https://www.jstor.org/stable/pdf/27742750.pdf</w:instrText>
      </w:r>
      <w:ins w:id="3" w:author="Bijean Ghafouri" w:date="2021-12-04T14:34:00Z">
        <w:r w:rsidRPr="00E30BD4">
          <w:rPr>
            <w:rFonts w:asciiTheme="majorHAnsi" w:hAnsiTheme="majorHAnsi" w:cstheme="majorHAnsi"/>
          </w:rPr>
          <w:instrText xml:space="preserve">" </w:instrText>
        </w:r>
      </w:ins>
      <w:r w:rsidRPr="00E30BD4">
        <w:rPr>
          <w:rFonts w:asciiTheme="majorHAnsi" w:hAnsiTheme="majorHAnsi" w:cstheme="majorHAnsi"/>
        </w:rPr>
        <w:fldChar w:fldCharType="separate"/>
      </w:r>
      <w:r w:rsidRPr="00E30BD4">
        <w:rPr>
          <w:rStyle w:val="Hyperlink"/>
          <w:rFonts w:asciiTheme="majorHAnsi" w:hAnsiTheme="majorHAnsi" w:cstheme="majorHAnsi"/>
          <w:color w:val="auto"/>
        </w:rPr>
        <w:t>https://www.jstor.org/stable/pdf/27742750.pdf</w:t>
      </w:r>
      <w:r w:rsidRPr="00E30BD4">
        <w:rPr>
          <w:rFonts w:asciiTheme="majorHAnsi" w:hAnsiTheme="majorHAnsi" w:cstheme="majorHAnsi"/>
        </w:rPr>
        <w:fldChar w:fldCharType="end"/>
      </w:r>
    </w:p>
    <w:p w14:paraId="52A92B0B" w14:textId="669DAF23" w:rsidR="00067D21" w:rsidRPr="00E30BD4" w:rsidRDefault="00C0396C" w:rsidP="00E30BD4">
      <w:pPr>
        <w:jc w:val="both"/>
        <w:rPr>
          <w:rFonts w:asciiTheme="majorHAnsi" w:hAnsiTheme="majorHAnsi" w:cstheme="majorHAnsi"/>
        </w:rPr>
      </w:pPr>
      <w:hyperlink r:id="rId18" w:history="1">
        <w:r w:rsidRPr="00E30BD4">
          <w:rPr>
            <w:rStyle w:val="Hyperlink"/>
            <w:rFonts w:asciiTheme="majorHAnsi" w:hAnsiTheme="majorHAnsi" w:cstheme="majorHAnsi"/>
            <w:color w:val="auto"/>
          </w:rPr>
          <w:t>https://www.cambridge.org/core/services/aop-cambridge-core/content/view/5B7A5397B447A9261F7543F77971F94F/S1047198700002461a.pdf/the-microfoundations-of-mass-polarization.pdf</w:t>
        </w:r>
      </w:hyperlink>
    </w:p>
    <w:p w14:paraId="7F6BFE7D" w14:textId="4E81FF23" w:rsidR="00C0396C" w:rsidRPr="00E30BD4" w:rsidRDefault="00783E0D" w:rsidP="00E30BD4">
      <w:pPr>
        <w:jc w:val="both"/>
        <w:rPr>
          <w:rFonts w:asciiTheme="majorHAnsi" w:hAnsiTheme="majorHAnsi" w:cstheme="majorHAnsi"/>
        </w:rPr>
      </w:pPr>
      <w:hyperlink r:id="rId19" w:history="1">
        <w:r w:rsidRPr="00E30BD4">
          <w:rPr>
            <w:rStyle w:val="Hyperlink"/>
            <w:rFonts w:asciiTheme="majorHAnsi" w:hAnsiTheme="majorHAnsi" w:cstheme="majorHAnsi"/>
            <w:color w:val="auto"/>
          </w:rPr>
          <w:t>https://books.google.ca/books?hl=en&amp;lr=&amp;id=swADvt1MDUoC&amp;oi=fnd&amp;pg=PA152&amp;dq=Campbell,+James.+2006.+Polarization+runs+deep,+even+by+yesterday%E2%80%99s+standards%E2%80%94Comment.+In+Red+and+blue+nation%3F+Characteristics+and+causes+of+America%E2%80%99s+polarized+politics&amp;ots=og2tdR5Vw0&amp;sig=En-uXZXZgR3iwdrZCdEyQzneXN8#v=onepage&amp;q=Campbell%2C%20James.%202006.%20Polarization%20runs%20deep%2C%20even%20by%20yesterday%E2%80%99s%20standards%E2%80%94Comment.%20In%20Red%20and%20blue%20nation%3F%20Characteristics%20and%20causes%20of%20America%E2%80%99s%20polarized%20politics&amp;f=false</w:t>
        </w:r>
      </w:hyperlink>
    </w:p>
    <w:p w14:paraId="6662720A" w14:textId="336D90E5" w:rsidR="00783E0D" w:rsidRPr="00E30BD4" w:rsidRDefault="00F15C73" w:rsidP="00E30BD4">
      <w:pPr>
        <w:jc w:val="both"/>
        <w:rPr>
          <w:rFonts w:asciiTheme="majorHAnsi" w:hAnsiTheme="majorHAnsi" w:cstheme="majorHAnsi"/>
        </w:rPr>
      </w:pPr>
      <w:hyperlink r:id="rId20" w:history="1">
        <w:r w:rsidRPr="00E30BD4">
          <w:rPr>
            <w:rStyle w:val="Hyperlink"/>
            <w:rFonts w:asciiTheme="majorHAnsi" w:hAnsiTheme="majorHAnsi" w:cstheme="majorHAnsi"/>
            <w:color w:val="auto"/>
          </w:rPr>
          <w:t>https://www.degruyter.com/document/doi/10.12987/9780300162882/html</w:t>
        </w:r>
      </w:hyperlink>
    </w:p>
    <w:p w14:paraId="2521F520" w14:textId="295A0D5E" w:rsidR="00F15C73" w:rsidRPr="00E30BD4" w:rsidRDefault="002C0A6E" w:rsidP="00E30BD4">
      <w:pPr>
        <w:jc w:val="both"/>
        <w:rPr>
          <w:rFonts w:asciiTheme="majorHAnsi" w:hAnsiTheme="majorHAnsi" w:cstheme="majorHAnsi"/>
        </w:rPr>
      </w:pPr>
      <w:hyperlink r:id="rId21" w:history="1">
        <w:r w:rsidRPr="00E30BD4">
          <w:rPr>
            <w:rStyle w:val="Hyperlink"/>
            <w:rFonts w:asciiTheme="majorHAnsi" w:hAnsiTheme="majorHAnsi" w:cstheme="majorHAnsi"/>
            <w:color w:val="auto"/>
          </w:rPr>
          <w:t>https://www.jstor.org/stable/pdf/40750679.pdf</w:t>
        </w:r>
      </w:hyperlink>
    </w:p>
    <w:p w14:paraId="3D00213A" w14:textId="63A3C334" w:rsidR="002C0A6E" w:rsidRPr="00E30BD4" w:rsidRDefault="00285073" w:rsidP="00E30BD4">
      <w:pPr>
        <w:jc w:val="both"/>
        <w:rPr>
          <w:rFonts w:asciiTheme="majorHAnsi" w:hAnsiTheme="majorHAnsi" w:cstheme="majorHAnsi"/>
        </w:rPr>
      </w:pPr>
      <w:hyperlink r:id="rId22" w:history="1">
        <w:r w:rsidRPr="00E30BD4">
          <w:rPr>
            <w:rStyle w:val="Hyperlink"/>
            <w:rFonts w:asciiTheme="majorHAnsi" w:hAnsiTheme="majorHAnsi" w:cstheme="majorHAnsi"/>
            <w:color w:val="auto"/>
          </w:rPr>
          <w:t>https://www.jstor.org/stable/pdf/1954702.pdf?refreqid=excelsior%3A2552abba0de7fa992579af8c1ecaf001</w:t>
        </w:r>
      </w:hyperlink>
    </w:p>
    <w:p w14:paraId="34426B9A" w14:textId="63FED96B" w:rsidR="00285073" w:rsidRPr="00E30BD4" w:rsidRDefault="002F37F8" w:rsidP="00E30BD4">
      <w:pPr>
        <w:jc w:val="both"/>
        <w:rPr>
          <w:rFonts w:asciiTheme="majorHAnsi" w:hAnsiTheme="majorHAnsi" w:cstheme="majorHAnsi"/>
        </w:rPr>
      </w:pPr>
      <w:hyperlink r:id="rId23" w:history="1">
        <w:r w:rsidRPr="00E30BD4">
          <w:rPr>
            <w:rStyle w:val="Hyperlink"/>
            <w:rFonts w:asciiTheme="majorHAnsi" w:hAnsiTheme="majorHAnsi" w:cstheme="majorHAnsi"/>
            <w:color w:val="auto"/>
          </w:rPr>
          <w:t>https://www.journals.uchicago.edu/doi/pdf/10.2307/2131996</w:t>
        </w:r>
      </w:hyperlink>
    </w:p>
    <w:p w14:paraId="2E194958" w14:textId="61CF03B3" w:rsidR="00586943" w:rsidRPr="00E30BD4" w:rsidRDefault="00586943" w:rsidP="00E30BD4">
      <w:pPr>
        <w:jc w:val="both"/>
        <w:rPr>
          <w:rFonts w:asciiTheme="majorHAnsi" w:hAnsiTheme="majorHAnsi" w:cstheme="majorHAnsi"/>
        </w:rPr>
      </w:pPr>
      <w:hyperlink r:id="rId24" w:history="1">
        <w:r w:rsidRPr="00E30BD4">
          <w:rPr>
            <w:rStyle w:val="Hyperlink"/>
            <w:rFonts w:asciiTheme="majorHAnsi" w:hAnsiTheme="majorHAnsi" w:cstheme="majorHAnsi"/>
            <w:color w:val="auto"/>
          </w:rPr>
          <w:t>https://www.jstor.org/stable/pdf/41105865.pdf</w:t>
        </w:r>
      </w:hyperlink>
    </w:p>
    <w:p w14:paraId="7C851500" w14:textId="784A9F52" w:rsidR="000A25B9" w:rsidRPr="00E30BD4" w:rsidRDefault="00962F77" w:rsidP="00E30BD4">
      <w:pPr>
        <w:jc w:val="both"/>
        <w:rPr>
          <w:rFonts w:asciiTheme="majorHAnsi" w:hAnsiTheme="majorHAnsi" w:cstheme="majorHAnsi"/>
        </w:rPr>
      </w:pPr>
      <w:hyperlink r:id="rId25" w:history="1">
        <w:r w:rsidRPr="00E30BD4">
          <w:rPr>
            <w:rStyle w:val="Hyperlink"/>
            <w:rFonts w:asciiTheme="majorHAnsi" w:hAnsiTheme="majorHAnsi" w:cstheme="majorHAnsi"/>
            <w:color w:val="auto"/>
          </w:rPr>
          <w:t>https://link.springer.com/content/pdf/10.1007/BF00141686.pdf</w:t>
        </w:r>
      </w:hyperlink>
    </w:p>
    <w:p w14:paraId="11D51766" w14:textId="57F8430F" w:rsidR="00962F77" w:rsidRPr="00E30BD4" w:rsidRDefault="002C6DE4" w:rsidP="00E30BD4">
      <w:pPr>
        <w:jc w:val="both"/>
        <w:rPr>
          <w:rFonts w:asciiTheme="majorHAnsi" w:hAnsiTheme="majorHAnsi" w:cstheme="majorHAnsi"/>
        </w:rPr>
      </w:pPr>
      <w:hyperlink r:id="rId26" w:history="1">
        <w:r w:rsidRPr="00E30BD4">
          <w:rPr>
            <w:rStyle w:val="Hyperlink"/>
            <w:rFonts w:asciiTheme="majorHAnsi" w:hAnsiTheme="majorHAnsi" w:cstheme="majorHAnsi"/>
            <w:color w:val="auto"/>
          </w:rPr>
          <w:t>https://journals.sagepub.com/doi/pdf/10.1177/095169280201400304?casa_token=woP1wheabssAAAAA:cRpN6EwesNRZJoIm32GDCWgXZP2hJ44FbpigAhUk799wYACYfCpkyFFXfC6dNlsy4EMyYEHO_uaNuyc</w:t>
        </w:r>
      </w:hyperlink>
    </w:p>
    <w:p w14:paraId="0048F791" w14:textId="3A925972" w:rsidR="002C6DE4" w:rsidRPr="00E30BD4" w:rsidRDefault="00675E11" w:rsidP="00E30BD4">
      <w:pPr>
        <w:jc w:val="both"/>
        <w:rPr>
          <w:rFonts w:asciiTheme="majorHAnsi" w:hAnsiTheme="majorHAnsi" w:cstheme="majorHAnsi"/>
        </w:rPr>
      </w:pPr>
      <w:hyperlink r:id="rId27" w:history="1">
        <w:r w:rsidRPr="00E30BD4">
          <w:rPr>
            <w:rStyle w:val="Hyperlink"/>
            <w:rFonts w:asciiTheme="majorHAnsi" w:hAnsiTheme="majorHAnsi" w:cstheme="majorHAnsi"/>
            <w:color w:val="auto"/>
          </w:rPr>
          <w:t>https://www.journals.uchicago.edu/doi/pdfplus/10.1017/S0022381612000886?casa_token=oPM52fdqMdwAAAAA:qII61_EKuDMbX30AObdVLZEusHW9EF1iRz7lLHl8xmINtrHOeoIlrQONE4nSPDjjHy2oph4g5BQEKQ</w:t>
        </w:r>
      </w:hyperlink>
    </w:p>
    <w:p w14:paraId="647CD261" w14:textId="65C83965" w:rsidR="00675E11" w:rsidRPr="00E30BD4" w:rsidRDefault="003700F4" w:rsidP="00E30BD4">
      <w:pPr>
        <w:jc w:val="both"/>
        <w:rPr>
          <w:rFonts w:asciiTheme="majorHAnsi" w:hAnsiTheme="majorHAnsi" w:cstheme="majorHAnsi"/>
        </w:rPr>
      </w:pPr>
      <w:hyperlink r:id="rId28" w:history="1">
        <w:r w:rsidRPr="00E30BD4">
          <w:rPr>
            <w:rStyle w:val="Hyperlink"/>
            <w:rFonts w:asciiTheme="majorHAnsi" w:hAnsiTheme="majorHAnsi" w:cstheme="majorHAnsi"/>
            <w:color w:val="auto"/>
          </w:rPr>
          <w:t>https://onlinelibrary.wiley.com/doi/pdf/10.1111/j.1540-5907.2010.00502.x?casa_token=u0vZ35qkzbQAAAAA:R2HNUKFAEWS1aGWokFon7lYd4qN9Ebh3zc76xGl0TidMr0NbmqinuJ7SUH48Jdpo9VVNhKT6XPGztT2IZA&amp;__cf_chl_jschl_tk__=p3v2F3JskwOfljwM.xWJwZbb0oXn9MsQhPGemV3oplY-1638770056-0-gaNycGzNB5E</w:t>
        </w:r>
      </w:hyperlink>
    </w:p>
    <w:p w14:paraId="6AC14EB6" w14:textId="10333BED" w:rsidR="0096654A" w:rsidRPr="00E30BD4" w:rsidRDefault="0096654A" w:rsidP="00E30BD4">
      <w:pPr>
        <w:jc w:val="both"/>
        <w:rPr>
          <w:rFonts w:asciiTheme="majorHAnsi" w:hAnsiTheme="majorHAnsi" w:cstheme="majorHAnsi"/>
        </w:rPr>
      </w:pPr>
      <w:hyperlink r:id="rId29" w:history="1">
        <w:r w:rsidRPr="003D3139">
          <w:rPr>
            <w:rStyle w:val="Hyperlink"/>
            <w:rFonts w:asciiTheme="majorHAnsi" w:hAnsiTheme="majorHAnsi" w:cstheme="majorHAnsi"/>
          </w:rPr>
          <w:t>https://www.cambridge.org/core/journals/american-political-science-review/article/what-happens-when-extremists-win-primaries/ECAC69648AE0DF91D93103E18342B9D2</w:t>
        </w:r>
      </w:hyperlink>
    </w:p>
    <w:p w14:paraId="317B6B78" w14:textId="7DA07847" w:rsidR="00663DCA" w:rsidRDefault="003C5455" w:rsidP="00E30BD4">
      <w:pPr>
        <w:jc w:val="both"/>
        <w:rPr>
          <w:rFonts w:asciiTheme="majorHAnsi" w:hAnsiTheme="majorHAnsi" w:cstheme="majorHAnsi"/>
        </w:rPr>
      </w:pPr>
      <w:hyperlink r:id="rId30" w:history="1">
        <w:r w:rsidRPr="003D3139">
          <w:rPr>
            <w:rStyle w:val="Hyperlink"/>
            <w:rFonts w:asciiTheme="majorHAnsi" w:hAnsiTheme="majorHAnsi" w:cstheme="majorHAnsi"/>
          </w:rPr>
          <w:t>https://www.journals.uchicago.edu/doi/abs/10.1086/521848</w:t>
        </w:r>
      </w:hyperlink>
    </w:p>
    <w:p w14:paraId="3F25532F" w14:textId="40C26078" w:rsidR="003C5455" w:rsidRDefault="008210F2" w:rsidP="00E30BD4">
      <w:pPr>
        <w:jc w:val="both"/>
        <w:rPr>
          <w:rFonts w:asciiTheme="majorHAnsi" w:hAnsiTheme="majorHAnsi" w:cstheme="majorHAnsi"/>
        </w:rPr>
      </w:pPr>
      <w:hyperlink r:id="rId31" w:history="1">
        <w:r w:rsidRPr="003D3139">
          <w:rPr>
            <w:rStyle w:val="Hyperlink"/>
            <w:rFonts w:asciiTheme="majorHAnsi" w:hAnsiTheme="majorHAnsi" w:cstheme="majorHAnsi"/>
          </w:rPr>
          <w:t>https://www.nature.com/articles/srep00197</w:t>
        </w:r>
      </w:hyperlink>
    </w:p>
    <w:p w14:paraId="2DEC62F0" w14:textId="77777777" w:rsidR="008210F2" w:rsidRPr="00E30BD4" w:rsidRDefault="008210F2" w:rsidP="00E30BD4">
      <w:pPr>
        <w:jc w:val="both"/>
        <w:rPr>
          <w:rFonts w:asciiTheme="majorHAnsi" w:hAnsiTheme="majorHAnsi" w:cstheme="majorHAnsi"/>
        </w:rPr>
      </w:pPr>
    </w:p>
    <w:p w14:paraId="512ECD89" w14:textId="0B8FEC4C" w:rsidR="00663DCA" w:rsidRPr="00E30BD4" w:rsidRDefault="00663DCA" w:rsidP="00E30BD4">
      <w:pPr>
        <w:jc w:val="both"/>
        <w:rPr>
          <w:rFonts w:asciiTheme="majorHAnsi" w:hAnsiTheme="majorHAnsi" w:cstheme="majorHAnsi"/>
        </w:rPr>
      </w:pPr>
    </w:p>
    <w:p w14:paraId="2B68C5D3" w14:textId="6D79FB8D" w:rsidR="00663DCA" w:rsidRPr="00E30BD4" w:rsidRDefault="00663DCA" w:rsidP="00E30BD4">
      <w:pPr>
        <w:jc w:val="both"/>
        <w:rPr>
          <w:rFonts w:asciiTheme="majorHAnsi" w:hAnsiTheme="majorHAnsi" w:cstheme="majorHAnsi"/>
        </w:rPr>
      </w:pPr>
    </w:p>
    <w:p w14:paraId="7BB4507F" w14:textId="77777777" w:rsidR="00663DCA" w:rsidRPr="00E30BD4" w:rsidRDefault="00663DCA" w:rsidP="00E30BD4">
      <w:pPr>
        <w:jc w:val="both"/>
        <w:rPr>
          <w:rFonts w:asciiTheme="majorHAnsi" w:hAnsiTheme="majorHAnsi" w:cstheme="majorHAnsi"/>
        </w:rPr>
      </w:pPr>
    </w:p>
    <w:p w14:paraId="1E5FD524" w14:textId="77777777" w:rsidR="007F75C9" w:rsidRPr="00E30BD4" w:rsidRDefault="007F75C9" w:rsidP="00E30BD4">
      <w:pPr>
        <w:jc w:val="both"/>
        <w:rPr>
          <w:rFonts w:asciiTheme="majorHAnsi" w:hAnsiTheme="majorHAnsi" w:cstheme="majorHAnsi"/>
        </w:rPr>
      </w:pPr>
      <w:r w:rsidRPr="00E30BD4">
        <w:rPr>
          <w:rFonts w:asciiTheme="majorHAnsi" w:hAnsiTheme="majorHAnsi" w:cstheme="majorHAnsi"/>
        </w:rPr>
        <w:t xml:space="preserve">Austin-Smith, </w:t>
      </w:r>
      <w:proofErr w:type="gramStart"/>
      <w:r w:rsidRPr="00E30BD4">
        <w:rPr>
          <w:rFonts w:asciiTheme="majorHAnsi" w:hAnsiTheme="majorHAnsi" w:cstheme="majorHAnsi"/>
        </w:rPr>
        <w:t>David</w:t>
      </w:r>
      <w:proofErr w:type="gramEnd"/>
      <w:r w:rsidRPr="00E30BD4">
        <w:rPr>
          <w:rFonts w:asciiTheme="majorHAnsi" w:hAnsiTheme="majorHAnsi" w:cstheme="majorHAnsi"/>
        </w:rPr>
        <w:t xml:space="preserve"> and Jeffrey S. Banks. 1999. Positive Political Theory I: Collective Choice. Ann Arbor: University of Michigan Press</w:t>
      </w:r>
    </w:p>
    <w:p w14:paraId="56ED6876" w14:textId="77777777" w:rsidR="00575662" w:rsidRPr="00575662" w:rsidRDefault="00575662" w:rsidP="00E30BD4">
      <w:pPr>
        <w:jc w:val="both"/>
        <w:rPr>
          <w:rFonts w:asciiTheme="majorHAnsi" w:hAnsiTheme="majorHAnsi" w:cstheme="majorHAnsi"/>
        </w:rPr>
      </w:pPr>
      <w:proofErr w:type="spellStart"/>
      <w:r w:rsidRPr="00575662">
        <w:rPr>
          <w:rFonts w:asciiTheme="majorHAnsi" w:hAnsiTheme="majorHAnsi" w:cstheme="majorHAnsi"/>
        </w:rPr>
        <w:t>Ansolabehere</w:t>
      </w:r>
      <w:proofErr w:type="spellEnd"/>
      <w:r w:rsidRPr="00575662">
        <w:rPr>
          <w:rFonts w:asciiTheme="majorHAnsi" w:hAnsiTheme="majorHAnsi" w:cstheme="majorHAnsi"/>
        </w:rPr>
        <w:t>, Stephen, James M. Snyder Jr., and Charles Stewart III 2001. “Candidate Positioning in US House Elections.” American Journal of Political Science 45 (1): 136–59.</w:t>
      </w:r>
    </w:p>
    <w:p w14:paraId="347DB53B" w14:textId="2C481D4E" w:rsidR="00575662" w:rsidRPr="00E30BD4" w:rsidRDefault="00575662" w:rsidP="00E30BD4">
      <w:pPr>
        <w:jc w:val="both"/>
        <w:rPr>
          <w:rFonts w:asciiTheme="majorHAnsi" w:hAnsiTheme="majorHAnsi" w:cstheme="majorHAnsi"/>
        </w:rPr>
      </w:pPr>
      <w:r w:rsidRPr="00575662">
        <w:rPr>
          <w:rFonts w:asciiTheme="majorHAnsi" w:hAnsiTheme="majorHAnsi" w:cstheme="majorHAnsi"/>
        </w:rPr>
        <w:t>Canes-</w:t>
      </w:r>
      <w:proofErr w:type="spellStart"/>
      <w:r w:rsidRPr="00575662">
        <w:rPr>
          <w:rFonts w:asciiTheme="majorHAnsi" w:hAnsiTheme="majorHAnsi" w:cstheme="majorHAnsi"/>
        </w:rPr>
        <w:t>Wrone</w:t>
      </w:r>
      <w:proofErr w:type="spellEnd"/>
      <w:r w:rsidRPr="00575662">
        <w:rPr>
          <w:rFonts w:asciiTheme="majorHAnsi" w:hAnsiTheme="majorHAnsi" w:cstheme="majorHAnsi"/>
        </w:rPr>
        <w:t xml:space="preserve">, </w:t>
      </w:r>
      <w:proofErr w:type="spellStart"/>
      <w:r w:rsidRPr="00575662">
        <w:rPr>
          <w:rFonts w:asciiTheme="majorHAnsi" w:hAnsiTheme="majorHAnsi" w:cstheme="majorHAnsi"/>
        </w:rPr>
        <w:t>Brandice</w:t>
      </w:r>
      <w:proofErr w:type="spellEnd"/>
      <w:r w:rsidRPr="00575662">
        <w:rPr>
          <w:rFonts w:asciiTheme="majorHAnsi" w:hAnsiTheme="majorHAnsi" w:cstheme="majorHAnsi"/>
        </w:rPr>
        <w:t>, David W. Brady, and John F. Cogan. 2002. “Out of Step, Out of Office: Electoral Accountability and House Members’ Voting.” American Political Science Review 96 (1): 127– 40.</w:t>
      </w:r>
    </w:p>
    <w:p w14:paraId="6598F461" w14:textId="77777777" w:rsidR="00F15C73" w:rsidRPr="00575662" w:rsidRDefault="00F15C73" w:rsidP="00E30BD4">
      <w:pPr>
        <w:jc w:val="both"/>
        <w:rPr>
          <w:rFonts w:asciiTheme="majorHAnsi" w:hAnsiTheme="majorHAnsi" w:cstheme="majorHAnsi"/>
        </w:rPr>
      </w:pPr>
    </w:p>
    <w:p w14:paraId="7F8E32B3" w14:textId="77777777" w:rsidR="00575662" w:rsidRPr="00575662" w:rsidRDefault="00575662" w:rsidP="00E30BD4">
      <w:pPr>
        <w:jc w:val="both"/>
        <w:rPr>
          <w:rFonts w:asciiTheme="majorHAnsi" w:hAnsiTheme="majorHAnsi" w:cstheme="majorHAnsi"/>
        </w:rPr>
      </w:pPr>
      <w:r w:rsidRPr="00575662">
        <w:rPr>
          <w:rFonts w:asciiTheme="majorHAnsi" w:hAnsiTheme="majorHAnsi" w:cstheme="majorHAnsi"/>
        </w:rPr>
        <w:t>Hall, Andrew B. 2015. “What Happens When Extremists Win Primaries?” American Political Science Review 109 (1): 18–42.</w:t>
      </w:r>
    </w:p>
    <w:p w14:paraId="0338BD42" w14:textId="77777777" w:rsidR="00DD760B" w:rsidRPr="00DD760B" w:rsidRDefault="00DD760B" w:rsidP="00E30BD4">
      <w:pPr>
        <w:jc w:val="both"/>
        <w:rPr>
          <w:rFonts w:asciiTheme="majorHAnsi" w:hAnsiTheme="majorHAnsi" w:cstheme="majorHAnsi"/>
        </w:rPr>
      </w:pPr>
      <w:r w:rsidRPr="00DD760B">
        <w:rPr>
          <w:rFonts w:asciiTheme="majorHAnsi" w:hAnsiTheme="majorHAnsi" w:cstheme="majorHAnsi"/>
        </w:rPr>
        <w:t>DiMaggio, Paul, John Evans, and Bethany Bryson. 1996. Have Americans’ social attitudes become more polarized? American Journal of Sociology 102(3):690–755</w:t>
      </w:r>
    </w:p>
    <w:p w14:paraId="7A977BAC" w14:textId="77777777" w:rsidR="000C3975" w:rsidRPr="00E30BD4" w:rsidRDefault="000C3975" w:rsidP="00E30BD4">
      <w:pPr>
        <w:jc w:val="both"/>
        <w:rPr>
          <w:rFonts w:asciiTheme="majorHAnsi" w:hAnsiTheme="majorHAnsi" w:cstheme="majorHAnsi"/>
        </w:rPr>
      </w:pPr>
      <w:proofErr w:type="spellStart"/>
      <w:r w:rsidRPr="00E30BD4">
        <w:rPr>
          <w:rFonts w:asciiTheme="majorHAnsi" w:hAnsiTheme="majorHAnsi" w:cstheme="majorHAnsi"/>
        </w:rPr>
        <w:t>Broockman</w:t>
      </w:r>
      <w:proofErr w:type="spellEnd"/>
      <w:r w:rsidRPr="00E30BD4">
        <w:rPr>
          <w:rFonts w:asciiTheme="majorHAnsi" w:hAnsiTheme="majorHAnsi" w:cstheme="majorHAnsi"/>
        </w:rPr>
        <w:t>, David E. 2016. “Approaches to Studying Representation.” Legislative Studies Quarterly 41 (1): 181–215.</w:t>
      </w:r>
    </w:p>
    <w:p w14:paraId="5146B0D8" w14:textId="77777777" w:rsidR="000C3975" w:rsidRPr="00E30BD4" w:rsidRDefault="000C3975" w:rsidP="00E30BD4">
      <w:pPr>
        <w:jc w:val="both"/>
        <w:rPr>
          <w:rFonts w:asciiTheme="majorHAnsi" w:hAnsiTheme="majorHAnsi" w:cstheme="majorHAnsi"/>
        </w:rPr>
      </w:pPr>
      <w:r w:rsidRPr="00E30BD4">
        <w:rPr>
          <w:rFonts w:asciiTheme="majorHAnsi" w:hAnsiTheme="majorHAnsi" w:cstheme="majorHAnsi"/>
        </w:rPr>
        <w:t>Campbell, Angus, Philip E. Converse, Warren E. Miller, and Donald E. Stokes. 1960. The American Voter. Chicago: University of Chicago Press</w:t>
      </w:r>
    </w:p>
    <w:p w14:paraId="7B4512B5" w14:textId="77777777" w:rsidR="000C3975" w:rsidRPr="00E30BD4" w:rsidRDefault="000C3975" w:rsidP="00E30BD4">
      <w:pPr>
        <w:jc w:val="both"/>
        <w:rPr>
          <w:rFonts w:asciiTheme="majorHAnsi" w:hAnsiTheme="majorHAnsi" w:cstheme="majorHAnsi"/>
        </w:rPr>
      </w:pPr>
      <w:r w:rsidRPr="00E30BD4">
        <w:rPr>
          <w:rFonts w:asciiTheme="majorHAnsi" w:hAnsiTheme="majorHAnsi" w:cstheme="majorHAnsi"/>
        </w:rPr>
        <w:t>Miller, Warren E., and Donald E. Stokes. 1963. “Constituency Influence in Congress.” American Political Science Review 57 (1): 45–56.</w:t>
      </w:r>
    </w:p>
    <w:p w14:paraId="522B1C02" w14:textId="77777777" w:rsidR="000C3975" w:rsidRPr="00E30BD4" w:rsidRDefault="000C3975" w:rsidP="00E30BD4">
      <w:pPr>
        <w:jc w:val="both"/>
        <w:rPr>
          <w:rFonts w:asciiTheme="majorHAnsi" w:hAnsiTheme="majorHAnsi" w:cstheme="majorHAnsi"/>
        </w:rPr>
      </w:pPr>
      <w:r w:rsidRPr="00E30BD4">
        <w:rPr>
          <w:rFonts w:asciiTheme="majorHAnsi" w:hAnsiTheme="majorHAnsi" w:cstheme="majorHAnsi"/>
        </w:rPr>
        <w:lastRenderedPageBreak/>
        <w:t xml:space="preserve">Converse, Philip. 1964. “The Nature of Belief Systems in Mass Publics.” In Ideology and Discontent, ed. David E. </w:t>
      </w:r>
      <w:proofErr w:type="spellStart"/>
      <w:r w:rsidRPr="00E30BD4">
        <w:rPr>
          <w:rFonts w:asciiTheme="majorHAnsi" w:hAnsiTheme="majorHAnsi" w:cstheme="majorHAnsi"/>
        </w:rPr>
        <w:t>Apter</w:t>
      </w:r>
      <w:proofErr w:type="spellEnd"/>
      <w:r w:rsidRPr="00E30BD4">
        <w:rPr>
          <w:rFonts w:asciiTheme="majorHAnsi" w:hAnsiTheme="majorHAnsi" w:cstheme="majorHAnsi"/>
        </w:rPr>
        <w:t>. New York: Free Press, 212–42</w:t>
      </w:r>
    </w:p>
    <w:p w14:paraId="4A04FDE2" w14:textId="05F796E5" w:rsidR="00575662" w:rsidRPr="00E30BD4" w:rsidRDefault="00575662" w:rsidP="00E30BD4">
      <w:pPr>
        <w:jc w:val="both"/>
        <w:rPr>
          <w:rFonts w:asciiTheme="majorHAnsi" w:hAnsiTheme="majorHAnsi" w:cstheme="majorHAnsi"/>
        </w:rPr>
      </w:pPr>
    </w:p>
    <w:p w14:paraId="32F3DF3B" w14:textId="77777777" w:rsidR="000C3975" w:rsidRPr="00E30BD4" w:rsidRDefault="000C3975" w:rsidP="00E30BD4">
      <w:pPr>
        <w:jc w:val="both"/>
        <w:rPr>
          <w:rFonts w:asciiTheme="majorHAnsi" w:hAnsiTheme="majorHAnsi" w:cstheme="majorHAnsi"/>
        </w:rPr>
      </w:pPr>
      <w:r w:rsidRPr="00E30BD4">
        <w:rPr>
          <w:rFonts w:asciiTheme="majorHAnsi" w:hAnsiTheme="majorHAnsi" w:cstheme="majorHAnsi"/>
        </w:rPr>
        <w:t>Lenz, Gabriel S. 2012. Follow the Leader? How Voters Respond to Politicians’ Performance and Policies. Chicago: University of Chicago Press.</w:t>
      </w:r>
    </w:p>
    <w:p w14:paraId="0664891D" w14:textId="58367597" w:rsidR="000C3975" w:rsidRPr="00E30BD4" w:rsidRDefault="000C3975" w:rsidP="00E30BD4">
      <w:pPr>
        <w:jc w:val="both"/>
        <w:rPr>
          <w:rFonts w:asciiTheme="majorHAnsi" w:hAnsiTheme="majorHAnsi" w:cstheme="majorHAnsi"/>
        </w:rPr>
      </w:pPr>
    </w:p>
    <w:p w14:paraId="3C76AE69" w14:textId="308136CA" w:rsidR="00D97A69" w:rsidRPr="00E30BD4" w:rsidRDefault="00D97A69" w:rsidP="00E30BD4">
      <w:pPr>
        <w:jc w:val="both"/>
        <w:rPr>
          <w:rFonts w:asciiTheme="majorHAnsi" w:hAnsiTheme="majorHAnsi" w:cstheme="majorHAnsi"/>
        </w:rPr>
      </w:pPr>
      <w:r w:rsidRPr="00E30BD4">
        <w:rPr>
          <w:rFonts w:asciiTheme="majorHAnsi" w:hAnsiTheme="majorHAnsi" w:cstheme="majorHAnsi"/>
        </w:rPr>
        <w:t>Black, D. (1958). The theory of committees and elections. Cambridge: Cambridge University Press</w:t>
      </w:r>
    </w:p>
    <w:p w14:paraId="0BB7B529" w14:textId="77777777" w:rsidR="00D97A69" w:rsidRPr="00E30BD4" w:rsidRDefault="00D97A69" w:rsidP="00E30BD4">
      <w:pPr>
        <w:jc w:val="both"/>
        <w:rPr>
          <w:rFonts w:asciiTheme="majorHAnsi" w:hAnsiTheme="majorHAnsi" w:cstheme="majorHAnsi"/>
        </w:rPr>
      </w:pPr>
      <w:r w:rsidRPr="00E30BD4">
        <w:rPr>
          <w:rFonts w:asciiTheme="majorHAnsi" w:hAnsiTheme="majorHAnsi" w:cstheme="majorHAnsi"/>
        </w:rPr>
        <w:t xml:space="preserve">Riker, W.H. (1961). Voting and the summation of preferences: An interpretive bibliographic essay of selected developments during the last decade. American Political Science Review 55:900-911. </w:t>
      </w:r>
    </w:p>
    <w:p w14:paraId="681FAED5" w14:textId="77777777" w:rsidR="00D97A69" w:rsidRPr="00E30BD4" w:rsidRDefault="00D97A69" w:rsidP="00E30BD4">
      <w:pPr>
        <w:jc w:val="both"/>
        <w:rPr>
          <w:rFonts w:asciiTheme="majorHAnsi" w:hAnsiTheme="majorHAnsi" w:cstheme="majorHAnsi"/>
        </w:rPr>
      </w:pPr>
    </w:p>
    <w:p w14:paraId="778CC29E" w14:textId="77777777" w:rsidR="00D97A69" w:rsidRPr="00E30BD4" w:rsidRDefault="00D97A69" w:rsidP="00E30BD4">
      <w:pPr>
        <w:jc w:val="both"/>
        <w:rPr>
          <w:rFonts w:asciiTheme="majorHAnsi" w:hAnsiTheme="majorHAnsi" w:cstheme="majorHAnsi"/>
        </w:rPr>
      </w:pPr>
      <w:r w:rsidRPr="00E30BD4">
        <w:rPr>
          <w:rFonts w:asciiTheme="majorHAnsi" w:hAnsiTheme="majorHAnsi" w:cstheme="majorHAnsi"/>
        </w:rPr>
        <w:t xml:space="preserve">Arrow, K.J. (1963). Social choice and individual values, 2nd Edition. New York: Wiley. </w:t>
      </w:r>
    </w:p>
    <w:p w14:paraId="089458BE" w14:textId="77777777" w:rsidR="00D97A69" w:rsidRPr="00E30BD4" w:rsidRDefault="00D97A69" w:rsidP="00E30BD4">
      <w:pPr>
        <w:jc w:val="both"/>
        <w:rPr>
          <w:rFonts w:asciiTheme="majorHAnsi" w:hAnsiTheme="majorHAnsi" w:cstheme="majorHAnsi"/>
        </w:rPr>
      </w:pPr>
      <w:r w:rsidRPr="00E30BD4">
        <w:rPr>
          <w:rFonts w:asciiTheme="majorHAnsi" w:hAnsiTheme="majorHAnsi" w:cstheme="majorHAnsi"/>
        </w:rPr>
        <w:t xml:space="preserve">Riker, W. (1980). Implications from the disequilibrium of majority rule for the study of institutions. American Political Science Review 74(1): 432-446, and Reply, 456-458. </w:t>
      </w:r>
    </w:p>
    <w:p w14:paraId="3C4A189E" w14:textId="7371DF09" w:rsidR="000C3975" w:rsidRDefault="000C3975" w:rsidP="00E30BD4">
      <w:pPr>
        <w:jc w:val="both"/>
        <w:rPr>
          <w:rFonts w:asciiTheme="majorHAnsi" w:hAnsiTheme="majorHAnsi" w:cstheme="majorHAnsi"/>
        </w:rPr>
      </w:pPr>
    </w:p>
    <w:p w14:paraId="72864444" w14:textId="23F5E967" w:rsidR="000903EE" w:rsidRDefault="000903EE" w:rsidP="00E30BD4">
      <w:pPr>
        <w:jc w:val="both"/>
        <w:rPr>
          <w:rFonts w:asciiTheme="majorHAnsi" w:hAnsiTheme="majorHAnsi" w:cstheme="majorHAnsi"/>
        </w:rPr>
      </w:pPr>
    </w:p>
    <w:p w14:paraId="21A0A2B7" w14:textId="3CF5C4B1" w:rsidR="000903EE" w:rsidRDefault="000903EE" w:rsidP="000903EE">
      <w:r>
        <w:t>Watts, D. J. A Simple Model of Global Cascades on Random Networks. PNAS 99, 5766–5771 (2002).</w:t>
      </w:r>
    </w:p>
    <w:p w14:paraId="4F45220E" w14:textId="77777777" w:rsidR="000903EE" w:rsidRDefault="000903EE" w:rsidP="000903EE"/>
    <w:p w14:paraId="32510320" w14:textId="4E378F35" w:rsidR="000903EE" w:rsidRDefault="000903EE" w:rsidP="000903EE">
      <w:r>
        <w:t xml:space="preserve">Watts, D. J. &amp; </w:t>
      </w:r>
      <w:proofErr w:type="spellStart"/>
      <w:r>
        <w:t>Dodds</w:t>
      </w:r>
      <w:proofErr w:type="spellEnd"/>
      <w:r>
        <w:t xml:space="preserve">, P. S. </w:t>
      </w:r>
      <w:proofErr w:type="spellStart"/>
      <w:r>
        <w:t>Influentials</w:t>
      </w:r>
      <w:proofErr w:type="spellEnd"/>
      <w:r>
        <w:t>, Networks, and Public Opinion Formation. J</w:t>
      </w:r>
      <w:r w:rsidR="007E763A">
        <w:t xml:space="preserve">ournal of </w:t>
      </w:r>
      <w:r>
        <w:t>Consum</w:t>
      </w:r>
      <w:r w:rsidR="007E763A">
        <w:t>er</w:t>
      </w:r>
      <w:r>
        <w:t xml:space="preserve"> Res</w:t>
      </w:r>
      <w:r w:rsidR="007E763A">
        <w:t>earch</w:t>
      </w:r>
      <w:r>
        <w:t>. 34, 441–458 (2007).</w:t>
      </w:r>
    </w:p>
    <w:p w14:paraId="2C07E245" w14:textId="77777777" w:rsidR="000903EE" w:rsidRPr="00E30BD4" w:rsidRDefault="000903EE" w:rsidP="00E30BD4">
      <w:pPr>
        <w:jc w:val="both"/>
        <w:rPr>
          <w:rFonts w:asciiTheme="majorHAnsi" w:hAnsiTheme="majorHAnsi" w:cstheme="majorHAnsi"/>
        </w:rPr>
      </w:pPr>
    </w:p>
    <w:sectPr w:rsidR="000903EE" w:rsidRPr="00E30BD4" w:rsidSect="00AF234A">
      <w:footerReference w:type="even" r:id="rId32"/>
      <w:footerReference w:type="default" r:id="rId3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ijean Ghafouri" w:date="2021-12-06T00:59:00Z" w:initials="BG">
    <w:p w14:paraId="56B729BA" w14:textId="678F7A48" w:rsidR="009F3AF4" w:rsidRDefault="009F3AF4">
      <w:pPr>
        <w:pStyle w:val="CommentText"/>
      </w:pPr>
      <w:r>
        <w:rPr>
          <w:rStyle w:val="CommentReference"/>
        </w:rPr>
        <w:annotationRef/>
      </w:r>
      <w:r>
        <w:t>Add more here</w:t>
      </w:r>
    </w:p>
  </w:comment>
  <w:comment w:id="1" w:author="Bijean Ghafouri" w:date="2021-12-06T23:22:00Z" w:initials="BG">
    <w:p w14:paraId="5F530426" w14:textId="4DB2F30D" w:rsidR="000D3C9C" w:rsidRDefault="000D3C9C">
      <w:pPr>
        <w:pStyle w:val="CommentText"/>
      </w:pPr>
      <w:r>
        <w:rPr>
          <w:rStyle w:val="CommentReference"/>
        </w:rPr>
        <w:annotationRef/>
      </w:r>
      <w:r>
        <w:t xml:space="preserve">More needed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B729BA" w15:done="0"/>
  <w15:commentEx w15:paraId="5F5304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7DEE5" w16cex:dateUtc="2021-12-06T08:59:00Z"/>
  <w16cex:commentExtensible w16cex:durableId="255919B4" w16cex:dateUtc="2021-12-07T07: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B729BA" w16cid:durableId="2557DEE5"/>
  <w16cid:commentId w16cid:paraId="5F530426" w16cid:durableId="255919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563E3" w14:textId="77777777" w:rsidR="005E188F" w:rsidRDefault="005E188F" w:rsidP="00746CD0">
      <w:r>
        <w:separator/>
      </w:r>
    </w:p>
  </w:endnote>
  <w:endnote w:type="continuationSeparator" w:id="0">
    <w:p w14:paraId="3029295D" w14:textId="77777777" w:rsidR="005E188F" w:rsidRDefault="005E188F" w:rsidP="00746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8592620"/>
      <w:docPartObj>
        <w:docPartGallery w:val="Page Numbers (Bottom of Page)"/>
        <w:docPartUnique/>
      </w:docPartObj>
    </w:sdtPr>
    <w:sdtEndPr>
      <w:rPr>
        <w:rStyle w:val="PageNumber"/>
      </w:rPr>
    </w:sdtEndPr>
    <w:sdtContent>
      <w:p w14:paraId="429433C6" w14:textId="0629F592" w:rsidR="0088509B" w:rsidRDefault="0088509B" w:rsidP="003D313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52409AE" w14:textId="77777777" w:rsidR="0088509B" w:rsidRDefault="0088509B" w:rsidP="008850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9219744"/>
      <w:docPartObj>
        <w:docPartGallery w:val="Page Numbers (Bottom of Page)"/>
        <w:docPartUnique/>
      </w:docPartObj>
    </w:sdtPr>
    <w:sdtEndPr>
      <w:rPr>
        <w:rStyle w:val="PageNumber"/>
      </w:rPr>
    </w:sdtEndPr>
    <w:sdtContent>
      <w:p w14:paraId="11C31A30" w14:textId="53DC4F1B" w:rsidR="0088509B" w:rsidRDefault="0088509B" w:rsidP="003D313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33DB7DB" w14:textId="77777777" w:rsidR="0088509B" w:rsidRDefault="0088509B" w:rsidP="008850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26770" w14:textId="77777777" w:rsidR="005E188F" w:rsidRDefault="005E188F" w:rsidP="00746CD0">
      <w:r>
        <w:separator/>
      </w:r>
    </w:p>
  </w:footnote>
  <w:footnote w:type="continuationSeparator" w:id="0">
    <w:p w14:paraId="376D54D5" w14:textId="77777777" w:rsidR="005E188F" w:rsidRDefault="005E188F" w:rsidP="00746C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176D0"/>
    <w:multiLevelType w:val="hybridMultilevel"/>
    <w:tmpl w:val="687CB280"/>
    <w:lvl w:ilvl="0" w:tplc="FB2ED2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2C4E08"/>
    <w:multiLevelType w:val="hybridMultilevel"/>
    <w:tmpl w:val="31C020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7C406A"/>
    <w:multiLevelType w:val="hybridMultilevel"/>
    <w:tmpl w:val="834443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52EDA"/>
    <w:multiLevelType w:val="hybridMultilevel"/>
    <w:tmpl w:val="2DBE5040"/>
    <w:lvl w:ilvl="0" w:tplc="63D8F18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16796D"/>
    <w:multiLevelType w:val="hybridMultilevel"/>
    <w:tmpl w:val="1D3E212A"/>
    <w:lvl w:ilvl="0" w:tplc="AC2C9B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ijean Ghafouri">
    <w15:presenceInfo w15:providerId="Windows Live" w15:userId="f73d8f941da55e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C2F"/>
    <w:rsid w:val="00000550"/>
    <w:rsid w:val="00000E7B"/>
    <w:rsid w:val="00001F19"/>
    <w:rsid w:val="00007EDD"/>
    <w:rsid w:val="00013B38"/>
    <w:rsid w:val="00013D0F"/>
    <w:rsid w:val="0001432A"/>
    <w:rsid w:val="00014764"/>
    <w:rsid w:val="00014C6E"/>
    <w:rsid w:val="00014CFC"/>
    <w:rsid w:val="000206B4"/>
    <w:rsid w:val="00020EA1"/>
    <w:rsid w:val="00021631"/>
    <w:rsid w:val="00024A8F"/>
    <w:rsid w:val="00027427"/>
    <w:rsid w:val="00027FBF"/>
    <w:rsid w:val="000316A9"/>
    <w:rsid w:val="00031A50"/>
    <w:rsid w:val="0003350B"/>
    <w:rsid w:val="000335AB"/>
    <w:rsid w:val="0003404E"/>
    <w:rsid w:val="000344FD"/>
    <w:rsid w:val="00034A87"/>
    <w:rsid w:val="00036717"/>
    <w:rsid w:val="00036B7A"/>
    <w:rsid w:val="000401BF"/>
    <w:rsid w:val="00040BFA"/>
    <w:rsid w:val="00042FE4"/>
    <w:rsid w:val="00043628"/>
    <w:rsid w:val="00043AB0"/>
    <w:rsid w:val="00043C69"/>
    <w:rsid w:val="000441C9"/>
    <w:rsid w:val="00044633"/>
    <w:rsid w:val="00047F3B"/>
    <w:rsid w:val="000540E3"/>
    <w:rsid w:val="0005607B"/>
    <w:rsid w:val="000567DB"/>
    <w:rsid w:val="00056999"/>
    <w:rsid w:val="00060534"/>
    <w:rsid w:val="00060CEA"/>
    <w:rsid w:val="0006106E"/>
    <w:rsid w:val="00062CB8"/>
    <w:rsid w:val="00067D21"/>
    <w:rsid w:val="0007031C"/>
    <w:rsid w:val="00071BC8"/>
    <w:rsid w:val="00072A41"/>
    <w:rsid w:val="00073D27"/>
    <w:rsid w:val="0007414D"/>
    <w:rsid w:val="000747CF"/>
    <w:rsid w:val="000751DD"/>
    <w:rsid w:val="00076B4F"/>
    <w:rsid w:val="000824E4"/>
    <w:rsid w:val="00083DC6"/>
    <w:rsid w:val="000843DD"/>
    <w:rsid w:val="00085FC0"/>
    <w:rsid w:val="000863DD"/>
    <w:rsid w:val="000868AF"/>
    <w:rsid w:val="00087BC2"/>
    <w:rsid w:val="000903EE"/>
    <w:rsid w:val="00090504"/>
    <w:rsid w:val="000927C2"/>
    <w:rsid w:val="000934E5"/>
    <w:rsid w:val="0009427E"/>
    <w:rsid w:val="0009472D"/>
    <w:rsid w:val="00094926"/>
    <w:rsid w:val="0009618B"/>
    <w:rsid w:val="00096208"/>
    <w:rsid w:val="000A1BE3"/>
    <w:rsid w:val="000A25B9"/>
    <w:rsid w:val="000A29C0"/>
    <w:rsid w:val="000A2D8C"/>
    <w:rsid w:val="000A6D67"/>
    <w:rsid w:val="000A79E9"/>
    <w:rsid w:val="000A7C48"/>
    <w:rsid w:val="000A7F07"/>
    <w:rsid w:val="000B02BD"/>
    <w:rsid w:val="000B1E0E"/>
    <w:rsid w:val="000B25E3"/>
    <w:rsid w:val="000B2B8F"/>
    <w:rsid w:val="000B3498"/>
    <w:rsid w:val="000B42C5"/>
    <w:rsid w:val="000B5DB5"/>
    <w:rsid w:val="000B5FCD"/>
    <w:rsid w:val="000B6EA5"/>
    <w:rsid w:val="000B76B8"/>
    <w:rsid w:val="000B7A0C"/>
    <w:rsid w:val="000B7A2A"/>
    <w:rsid w:val="000C1C9E"/>
    <w:rsid w:val="000C3975"/>
    <w:rsid w:val="000C64F3"/>
    <w:rsid w:val="000D2FBA"/>
    <w:rsid w:val="000D3C9C"/>
    <w:rsid w:val="000D6C25"/>
    <w:rsid w:val="000D6CA2"/>
    <w:rsid w:val="000E2176"/>
    <w:rsid w:val="000E2DB8"/>
    <w:rsid w:val="000E534C"/>
    <w:rsid w:val="000E588B"/>
    <w:rsid w:val="000E5985"/>
    <w:rsid w:val="000F000E"/>
    <w:rsid w:val="000F07E9"/>
    <w:rsid w:val="000F0C44"/>
    <w:rsid w:val="000F2B5C"/>
    <w:rsid w:val="000F3859"/>
    <w:rsid w:val="000F4156"/>
    <w:rsid w:val="00100BCF"/>
    <w:rsid w:val="00104AD8"/>
    <w:rsid w:val="00105742"/>
    <w:rsid w:val="0010720F"/>
    <w:rsid w:val="001074D0"/>
    <w:rsid w:val="00107BB7"/>
    <w:rsid w:val="00111C93"/>
    <w:rsid w:val="00112B08"/>
    <w:rsid w:val="00114751"/>
    <w:rsid w:val="00115FF2"/>
    <w:rsid w:val="00116381"/>
    <w:rsid w:val="0012032C"/>
    <w:rsid w:val="00121F22"/>
    <w:rsid w:val="001221A7"/>
    <w:rsid w:val="001247AB"/>
    <w:rsid w:val="00124917"/>
    <w:rsid w:val="00126404"/>
    <w:rsid w:val="00126F31"/>
    <w:rsid w:val="00135ADE"/>
    <w:rsid w:val="001406EB"/>
    <w:rsid w:val="00142795"/>
    <w:rsid w:val="00143E45"/>
    <w:rsid w:val="0015099E"/>
    <w:rsid w:val="00150D80"/>
    <w:rsid w:val="00152DFD"/>
    <w:rsid w:val="00155E0F"/>
    <w:rsid w:val="00156BA8"/>
    <w:rsid w:val="001579B3"/>
    <w:rsid w:val="00162C33"/>
    <w:rsid w:val="001637C9"/>
    <w:rsid w:val="00163C16"/>
    <w:rsid w:val="00166B2C"/>
    <w:rsid w:val="00166E39"/>
    <w:rsid w:val="0016732D"/>
    <w:rsid w:val="00173589"/>
    <w:rsid w:val="00175A76"/>
    <w:rsid w:val="00180C15"/>
    <w:rsid w:val="00181040"/>
    <w:rsid w:val="001826F2"/>
    <w:rsid w:val="00183728"/>
    <w:rsid w:val="00190620"/>
    <w:rsid w:val="001926DF"/>
    <w:rsid w:val="001933FA"/>
    <w:rsid w:val="00193609"/>
    <w:rsid w:val="00194111"/>
    <w:rsid w:val="00196177"/>
    <w:rsid w:val="00196C95"/>
    <w:rsid w:val="001A045C"/>
    <w:rsid w:val="001A1285"/>
    <w:rsid w:val="001A294F"/>
    <w:rsid w:val="001A475D"/>
    <w:rsid w:val="001A4B1E"/>
    <w:rsid w:val="001A5E64"/>
    <w:rsid w:val="001A60B8"/>
    <w:rsid w:val="001A634B"/>
    <w:rsid w:val="001A7752"/>
    <w:rsid w:val="001B0F78"/>
    <w:rsid w:val="001B16F9"/>
    <w:rsid w:val="001B27DD"/>
    <w:rsid w:val="001B3ECC"/>
    <w:rsid w:val="001B4D77"/>
    <w:rsid w:val="001B534F"/>
    <w:rsid w:val="001B6377"/>
    <w:rsid w:val="001B6F52"/>
    <w:rsid w:val="001C3027"/>
    <w:rsid w:val="001C3ACE"/>
    <w:rsid w:val="001C4078"/>
    <w:rsid w:val="001C5BCA"/>
    <w:rsid w:val="001C6E39"/>
    <w:rsid w:val="001D1E00"/>
    <w:rsid w:val="001D377C"/>
    <w:rsid w:val="001D409D"/>
    <w:rsid w:val="001D4109"/>
    <w:rsid w:val="001D78F5"/>
    <w:rsid w:val="001E4DAF"/>
    <w:rsid w:val="001E64DF"/>
    <w:rsid w:val="001E7689"/>
    <w:rsid w:val="001E78A2"/>
    <w:rsid w:val="001E7BE1"/>
    <w:rsid w:val="001E7CDC"/>
    <w:rsid w:val="001E7F28"/>
    <w:rsid w:val="001F00A8"/>
    <w:rsid w:val="001F50EE"/>
    <w:rsid w:val="001F67A3"/>
    <w:rsid w:val="001F7319"/>
    <w:rsid w:val="0020025C"/>
    <w:rsid w:val="00200B5B"/>
    <w:rsid w:val="00203722"/>
    <w:rsid w:val="00203D03"/>
    <w:rsid w:val="0020436E"/>
    <w:rsid w:val="00206AAD"/>
    <w:rsid w:val="00206AD5"/>
    <w:rsid w:val="002072A3"/>
    <w:rsid w:val="002141C9"/>
    <w:rsid w:val="00214942"/>
    <w:rsid w:val="00217351"/>
    <w:rsid w:val="002177F1"/>
    <w:rsid w:val="00217B7C"/>
    <w:rsid w:val="00221FF5"/>
    <w:rsid w:val="00222690"/>
    <w:rsid w:val="00222C43"/>
    <w:rsid w:val="00222D30"/>
    <w:rsid w:val="00223572"/>
    <w:rsid w:val="00224B26"/>
    <w:rsid w:val="002252A5"/>
    <w:rsid w:val="0022635D"/>
    <w:rsid w:val="0022732E"/>
    <w:rsid w:val="00230ECD"/>
    <w:rsid w:val="00231CB9"/>
    <w:rsid w:val="00232D9C"/>
    <w:rsid w:val="002334A4"/>
    <w:rsid w:val="00237ED0"/>
    <w:rsid w:val="00241EBC"/>
    <w:rsid w:val="00242B4F"/>
    <w:rsid w:val="00243958"/>
    <w:rsid w:val="00243D6F"/>
    <w:rsid w:val="00244D5E"/>
    <w:rsid w:val="002459A9"/>
    <w:rsid w:val="00245C21"/>
    <w:rsid w:val="002507E8"/>
    <w:rsid w:val="002513D6"/>
    <w:rsid w:val="00251818"/>
    <w:rsid w:val="00255E74"/>
    <w:rsid w:val="00256367"/>
    <w:rsid w:val="002600E0"/>
    <w:rsid w:val="00261069"/>
    <w:rsid w:val="0026184D"/>
    <w:rsid w:val="002621A2"/>
    <w:rsid w:val="002632C7"/>
    <w:rsid w:val="00263818"/>
    <w:rsid w:val="00263FE3"/>
    <w:rsid w:val="00264CD4"/>
    <w:rsid w:val="002651D1"/>
    <w:rsid w:val="00265300"/>
    <w:rsid w:val="00265A6C"/>
    <w:rsid w:val="00265EE1"/>
    <w:rsid w:val="00266327"/>
    <w:rsid w:val="0026646C"/>
    <w:rsid w:val="00266A05"/>
    <w:rsid w:val="00266B64"/>
    <w:rsid w:val="00267A51"/>
    <w:rsid w:val="00273541"/>
    <w:rsid w:val="002735F4"/>
    <w:rsid w:val="00274A71"/>
    <w:rsid w:val="00274F2E"/>
    <w:rsid w:val="00274F35"/>
    <w:rsid w:val="002755E1"/>
    <w:rsid w:val="00275CF0"/>
    <w:rsid w:val="00276357"/>
    <w:rsid w:val="00277AAF"/>
    <w:rsid w:val="00280547"/>
    <w:rsid w:val="00282782"/>
    <w:rsid w:val="0028324F"/>
    <w:rsid w:val="00285073"/>
    <w:rsid w:val="00287E19"/>
    <w:rsid w:val="00290060"/>
    <w:rsid w:val="00290E3F"/>
    <w:rsid w:val="002917E1"/>
    <w:rsid w:val="0029236C"/>
    <w:rsid w:val="002947A1"/>
    <w:rsid w:val="002955D8"/>
    <w:rsid w:val="0029594A"/>
    <w:rsid w:val="002A043D"/>
    <w:rsid w:val="002A32DB"/>
    <w:rsid w:val="002A3C5C"/>
    <w:rsid w:val="002A56F4"/>
    <w:rsid w:val="002A6457"/>
    <w:rsid w:val="002A7D55"/>
    <w:rsid w:val="002B2162"/>
    <w:rsid w:val="002B3BF0"/>
    <w:rsid w:val="002B4DEC"/>
    <w:rsid w:val="002B5D5F"/>
    <w:rsid w:val="002B635F"/>
    <w:rsid w:val="002C0A6E"/>
    <w:rsid w:val="002C2572"/>
    <w:rsid w:val="002C277B"/>
    <w:rsid w:val="002C38C2"/>
    <w:rsid w:val="002C4FAC"/>
    <w:rsid w:val="002C5678"/>
    <w:rsid w:val="002C5855"/>
    <w:rsid w:val="002C5FC7"/>
    <w:rsid w:val="002C6568"/>
    <w:rsid w:val="002C6DE4"/>
    <w:rsid w:val="002D021B"/>
    <w:rsid w:val="002D0A93"/>
    <w:rsid w:val="002D1E28"/>
    <w:rsid w:val="002D3262"/>
    <w:rsid w:val="002D4085"/>
    <w:rsid w:val="002D437A"/>
    <w:rsid w:val="002D44A6"/>
    <w:rsid w:val="002D4601"/>
    <w:rsid w:val="002D562F"/>
    <w:rsid w:val="002D5A2C"/>
    <w:rsid w:val="002E0844"/>
    <w:rsid w:val="002E0AC2"/>
    <w:rsid w:val="002E5D56"/>
    <w:rsid w:val="002F0D36"/>
    <w:rsid w:val="002F25C6"/>
    <w:rsid w:val="002F2ADD"/>
    <w:rsid w:val="002F3045"/>
    <w:rsid w:val="002F37F8"/>
    <w:rsid w:val="002F4006"/>
    <w:rsid w:val="002F40EE"/>
    <w:rsid w:val="002F458E"/>
    <w:rsid w:val="002F4BCC"/>
    <w:rsid w:val="003003FC"/>
    <w:rsid w:val="00300F75"/>
    <w:rsid w:val="003014DD"/>
    <w:rsid w:val="003022E8"/>
    <w:rsid w:val="00302D8D"/>
    <w:rsid w:val="00303AE4"/>
    <w:rsid w:val="00303CEE"/>
    <w:rsid w:val="00303E16"/>
    <w:rsid w:val="003040B3"/>
    <w:rsid w:val="0030525E"/>
    <w:rsid w:val="00310F1C"/>
    <w:rsid w:val="0031442E"/>
    <w:rsid w:val="0031517A"/>
    <w:rsid w:val="00315556"/>
    <w:rsid w:val="0031568E"/>
    <w:rsid w:val="003160B6"/>
    <w:rsid w:val="00320B93"/>
    <w:rsid w:val="003216A7"/>
    <w:rsid w:val="0032179D"/>
    <w:rsid w:val="00323B18"/>
    <w:rsid w:val="00324074"/>
    <w:rsid w:val="00324BFB"/>
    <w:rsid w:val="0033193A"/>
    <w:rsid w:val="003320A0"/>
    <w:rsid w:val="003349F9"/>
    <w:rsid w:val="00337CE9"/>
    <w:rsid w:val="00340CD0"/>
    <w:rsid w:val="003416CE"/>
    <w:rsid w:val="00341F88"/>
    <w:rsid w:val="0034439B"/>
    <w:rsid w:val="00344644"/>
    <w:rsid w:val="0034597A"/>
    <w:rsid w:val="00346DCD"/>
    <w:rsid w:val="00346DE0"/>
    <w:rsid w:val="00347A0D"/>
    <w:rsid w:val="00347D1C"/>
    <w:rsid w:val="0035120E"/>
    <w:rsid w:val="0035183E"/>
    <w:rsid w:val="00352249"/>
    <w:rsid w:val="003534A5"/>
    <w:rsid w:val="0035357E"/>
    <w:rsid w:val="00355243"/>
    <w:rsid w:val="00355CA4"/>
    <w:rsid w:val="0035743C"/>
    <w:rsid w:val="00362859"/>
    <w:rsid w:val="003633A4"/>
    <w:rsid w:val="003644D4"/>
    <w:rsid w:val="00365047"/>
    <w:rsid w:val="0036640A"/>
    <w:rsid w:val="00367D0B"/>
    <w:rsid w:val="003700F4"/>
    <w:rsid w:val="00370E29"/>
    <w:rsid w:val="00375067"/>
    <w:rsid w:val="003750F3"/>
    <w:rsid w:val="003770EC"/>
    <w:rsid w:val="003830EE"/>
    <w:rsid w:val="003836A9"/>
    <w:rsid w:val="003871E0"/>
    <w:rsid w:val="00396FA4"/>
    <w:rsid w:val="003A0179"/>
    <w:rsid w:val="003A2427"/>
    <w:rsid w:val="003B7023"/>
    <w:rsid w:val="003B7EA1"/>
    <w:rsid w:val="003C0229"/>
    <w:rsid w:val="003C0701"/>
    <w:rsid w:val="003C38AA"/>
    <w:rsid w:val="003C422F"/>
    <w:rsid w:val="003C44AA"/>
    <w:rsid w:val="003C4C36"/>
    <w:rsid w:val="003C5455"/>
    <w:rsid w:val="003C7F9C"/>
    <w:rsid w:val="003D3674"/>
    <w:rsid w:val="003D3CA8"/>
    <w:rsid w:val="003D5734"/>
    <w:rsid w:val="003D7069"/>
    <w:rsid w:val="003D79AC"/>
    <w:rsid w:val="003E198B"/>
    <w:rsid w:val="003E3BF8"/>
    <w:rsid w:val="003E4924"/>
    <w:rsid w:val="003E5AC1"/>
    <w:rsid w:val="003E65BF"/>
    <w:rsid w:val="003E728C"/>
    <w:rsid w:val="003F289B"/>
    <w:rsid w:val="003F5443"/>
    <w:rsid w:val="003F5F47"/>
    <w:rsid w:val="003F690F"/>
    <w:rsid w:val="003F6A6E"/>
    <w:rsid w:val="003F6E7B"/>
    <w:rsid w:val="003F79FF"/>
    <w:rsid w:val="003F7EBC"/>
    <w:rsid w:val="00400BAD"/>
    <w:rsid w:val="00405481"/>
    <w:rsid w:val="0040594A"/>
    <w:rsid w:val="00406E7E"/>
    <w:rsid w:val="00407B12"/>
    <w:rsid w:val="004126FB"/>
    <w:rsid w:val="00413EE6"/>
    <w:rsid w:val="00414EF7"/>
    <w:rsid w:val="004160D5"/>
    <w:rsid w:val="00416823"/>
    <w:rsid w:val="00421845"/>
    <w:rsid w:val="00422C24"/>
    <w:rsid w:val="004233C2"/>
    <w:rsid w:val="00423515"/>
    <w:rsid w:val="0042452F"/>
    <w:rsid w:val="00425D03"/>
    <w:rsid w:val="00427B18"/>
    <w:rsid w:val="00431074"/>
    <w:rsid w:val="00431264"/>
    <w:rsid w:val="00431270"/>
    <w:rsid w:val="00431C16"/>
    <w:rsid w:val="0043235F"/>
    <w:rsid w:val="00433299"/>
    <w:rsid w:val="004339BB"/>
    <w:rsid w:val="004361FE"/>
    <w:rsid w:val="00436B14"/>
    <w:rsid w:val="004371D5"/>
    <w:rsid w:val="00443EEF"/>
    <w:rsid w:val="00445211"/>
    <w:rsid w:val="00445F8E"/>
    <w:rsid w:val="00450F00"/>
    <w:rsid w:val="004514AB"/>
    <w:rsid w:val="00451604"/>
    <w:rsid w:val="004518BC"/>
    <w:rsid w:val="00451E10"/>
    <w:rsid w:val="004531B1"/>
    <w:rsid w:val="00453B9C"/>
    <w:rsid w:val="00453E06"/>
    <w:rsid w:val="00454255"/>
    <w:rsid w:val="00454E77"/>
    <w:rsid w:val="00455164"/>
    <w:rsid w:val="00460514"/>
    <w:rsid w:val="00462D42"/>
    <w:rsid w:val="00466D17"/>
    <w:rsid w:val="00467FDD"/>
    <w:rsid w:val="004711A1"/>
    <w:rsid w:val="0047128E"/>
    <w:rsid w:val="00471426"/>
    <w:rsid w:val="00472570"/>
    <w:rsid w:val="004747EE"/>
    <w:rsid w:val="004774E0"/>
    <w:rsid w:val="004775F9"/>
    <w:rsid w:val="004778F9"/>
    <w:rsid w:val="00477D2D"/>
    <w:rsid w:val="00477D5E"/>
    <w:rsid w:val="00477E60"/>
    <w:rsid w:val="0048068D"/>
    <w:rsid w:val="00482335"/>
    <w:rsid w:val="004828B9"/>
    <w:rsid w:val="00484442"/>
    <w:rsid w:val="00484908"/>
    <w:rsid w:val="00490091"/>
    <w:rsid w:val="00490C07"/>
    <w:rsid w:val="00492124"/>
    <w:rsid w:val="00492C2F"/>
    <w:rsid w:val="00494739"/>
    <w:rsid w:val="00494AFB"/>
    <w:rsid w:val="0049507D"/>
    <w:rsid w:val="004958FF"/>
    <w:rsid w:val="004976D7"/>
    <w:rsid w:val="004A2521"/>
    <w:rsid w:val="004A30A2"/>
    <w:rsid w:val="004A34BB"/>
    <w:rsid w:val="004A4E13"/>
    <w:rsid w:val="004A50AA"/>
    <w:rsid w:val="004B0155"/>
    <w:rsid w:val="004B24F4"/>
    <w:rsid w:val="004B500B"/>
    <w:rsid w:val="004B6990"/>
    <w:rsid w:val="004B729B"/>
    <w:rsid w:val="004B7668"/>
    <w:rsid w:val="004C0AA6"/>
    <w:rsid w:val="004C122E"/>
    <w:rsid w:val="004C1C5B"/>
    <w:rsid w:val="004C1D95"/>
    <w:rsid w:val="004C2588"/>
    <w:rsid w:val="004C4F08"/>
    <w:rsid w:val="004D5138"/>
    <w:rsid w:val="004E2942"/>
    <w:rsid w:val="004E51A0"/>
    <w:rsid w:val="004E59CC"/>
    <w:rsid w:val="004E7115"/>
    <w:rsid w:val="004E7486"/>
    <w:rsid w:val="004F3839"/>
    <w:rsid w:val="004F3F54"/>
    <w:rsid w:val="004F45A2"/>
    <w:rsid w:val="004F47DD"/>
    <w:rsid w:val="004F4902"/>
    <w:rsid w:val="004F5815"/>
    <w:rsid w:val="004F7F06"/>
    <w:rsid w:val="005007C2"/>
    <w:rsid w:val="00501371"/>
    <w:rsid w:val="0050354F"/>
    <w:rsid w:val="005037D1"/>
    <w:rsid w:val="005039C8"/>
    <w:rsid w:val="00503F48"/>
    <w:rsid w:val="0050558F"/>
    <w:rsid w:val="00505CC8"/>
    <w:rsid w:val="00505DC4"/>
    <w:rsid w:val="00510907"/>
    <w:rsid w:val="0051283C"/>
    <w:rsid w:val="00513A25"/>
    <w:rsid w:val="00522998"/>
    <w:rsid w:val="005238B3"/>
    <w:rsid w:val="00523BF6"/>
    <w:rsid w:val="00523DE7"/>
    <w:rsid w:val="005259FD"/>
    <w:rsid w:val="00525CA2"/>
    <w:rsid w:val="005271C7"/>
    <w:rsid w:val="00531BF0"/>
    <w:rsid w:val="0053524F"/>
    <w:rsid w:val="00536998"/>
    <w:rsid w:val="00537C96"/>
    <w:rsid w:val="0054050E"/>
    <w:rsid w:val="00542A4F"/>
    <w:rsid w:val="00543332"/>
    <w:rsid w:val="00545516"/>
    <w:rsid w:val="00546BF6"/>
    <w:rsid w:val="00550F85"/>
    <w:rsid w:val="00553FC8"/>
    <w:rsid w:val="00554352"/>
    <w:rsid w:val="00554893"/>
    <w:rsid w:val="005557E0"/>
    <w:rsid w:val="00557BFF"/>
    <w:rsid w:val="00562BD1"/>
    <w:rsid w:val="00566F56"/>
    <w:rsid w:val="005679CF"/>
    <w:rsid w:val="0057212D"/>
    <w:rsid w:val="00573250"/>
    <w:rsid w:val="00574F99"/>
    <w:rsid w:val="00575662"/>
    <w:rsid w:val="0057617B"/>
    <w:rsid w:val="00577961"/>
    <w:rsid w:val="00581241"/>
    <w:rsid w:val="00583A81"/>
    <w:rsid w:val="00584A4D"/>
    <w:rsid w:val="00586943"/>
    <w:rsid w:val="00586CAA"/>
    <w:rsid w:val="00587B4A"/>
    <w:rsid w:val="00587BF9"/>
    <w:rsid w:val="0059086E"/>
    <w:rsid w:val="00590BB3"/>
    <w:rsid w:val="005913FE"/>
    <w:rsid w:val="005917EE"/>
    <w:rsid w:val="005941D5"/>
    <w:rsid w:val="0059427A"/>
    <w:rsid w:val="00594D10"/>
    <w:rsid w:val="0059780E"/>
    <w:rsid w:val="005A30CE"/>
    <w:rsid w:val="005A32F8"/>
    <w:rsid w:val="005A6D0D"/>
    <w:rsid w:val="005B1654"/>
    <w:rsid w:val="005B1688"/>
    <w:rsid w:val="005B2D9E"/>
    <w:rsid w:val="005B33C3"/>
    <w:rsid w:val="005B3510"/>
    <w:rsid w:val="005B39E6"/>
    <w:rsid w:val="005B5A0A"/>
    <w:rsid w:val="005B5ADF"/>
    <w:rsid w:val="005B6594"/>
    <w:rsid w:val="005B7D43"/>
    <w:rsid w:val="005C1FDE"/>
    <w:rsid w:val="005C2D92"/>
    <w:rsid w:val="005C3C1C"/>
    <w:rsid w:val="005C4641"/>
    <w:rsid w:val="005C7348"/>
    <w:rsid w:val="005D0F68"/>
    <w:rsid w:val="005D16EA"/>
    <w:rsid w:val="005D2141"/>
    <w:rsid w:val="005D59C8"/>
    <w:rsid w:val="005E13C0"/>
    <w:rsid w:val="005E188F"/>
    <w:rsid w:val="005E2093"/>
    <w:rsid w:val="005E22C4"/>
    <w:rsid w:val="005E4533"/>
    <w:rsid w:val="005E4C1B"/>
    <w:rsid w:val="005E53E6"/>
    <w:rsid w:val="005E5484"/>
    <w:rsid w:val="005E667C"/>
    <w:rsid w:val="005E712C"/>
    <w:rsid w:val="005F02EE"/>
    <w:rsid w:val="005F0673"/>
    <w:rsid w:val="005F0B16"/>
    <w:rsid w:val="005F7011"/>
    <w:rsid w:val="005F77FD"/>
    <w:rsid w:val="0060073B"/>
    <w:rsid w:val="0060264C"/>
    <w:rsid w:val="00606737"/>
    <w:rsid w:val="00606B87"/>
    <w:rsid w:val="006070A2"/>
    <w:rsid w:val="006071F8"/>
    <w:rsid w:val="00607C31"/>
    <w:rsid w:val="00607F69"/>
    <w:rsid w:val="0061026A"/>
    <w:rsid w:val="006116C1"/>
    <w:rsid w:val="00617CEC"/>
    <w:rsid w:val="00623561"/>
    <w:rsid w:val="00625452"/>
    <w:rsid w:val="0062554F"/>
    <w:rsid w:val="006265F7"/>
    <w:rsid w:val="0062710B"/>
    <w:rsid w:val="006356C7"/>
    <w:rsid w:val="00635A43"/>
    <w:rsid w:val="00641D18"/>
    <w:rsid w:val="006462AB"/>
    <w:rsid w:val="00650BBC"/>
    <w:rsid w:val="0065102F"/>
    <w:rsid w:val="00651A22"/>
    <w:rsid w:val="0065308E"/>
    <w:rsid w:val="0065350A"/>
    <w:rsid w:val="006562D9"/>
    <w:rsid w:val="00660A56"/>
    <w:rsid w:val="00660DC1"/>
    <w:rsid w:val="00663DCA"/>
    <w:rsid w:val="00663E38"/>
    <w:rsid w:val="00664063"/>
    <w:rsid w:val="00664AF7"/>
    <w:rsid w:val="00665000"/>
    <w:rsid w:val="006656E2"/>
    <w:rsid w:val="00665D18"/>
    <w:rsid w:val="00666346"/>
    <w:rsid w:val="00666707"/>
    <w:rsid w:val="006671AE"/>
    <w:rsid w:val="00667405"/>
    <w:rsid w:val="00667C33"/>
    <w:rsid w:val="006703E2"/>
    <w:rsid w:val="006726CC"/>
    <w:rsid w:val="006726F8"/>
    <w:rsid w:val="00673E9A"/>
    <w:rsid w:val="006745B1"/>
    <w:rsid w:val="00675E11"/>
    <w:rsid w:val="00680E4D"/>
    <w:rsid w:val="006820D8"/>
    <w:rsid w:val="006862F9"/>
    <w:rsid w:val="006906A0"/>
    <w:rsid w:val="006909F3"/>
    <w:rsid w:val="0069147A"/>
    <w:rsid w:val="00692828"/>
    <w:rsid w:val="006966BA"/>
    <w:rsid w:val="006A0CC3"/>
    <w:rsid w:val="006A1230"/>
    <w:rsid w:val="006A42B0"/>
    <w:rsid w:val="006A61CD"/>
    <w:rsid w:val="006A6FB7"/>
    <w:rsid w:val="006B2671"/>
    <w:rsid w:val="006B3877"/>
    <w:rsid w:val="006B5069"/>
    <w:rsid w:val="006B68D1"/>
    <w:rsid w:val="006B6C16"/>
    <w:rsid w:val="006B7F1F"/>
    <w:rsid w:val="006C0352"/>
    <w:rsid w:val="006C16F5"/>
    <w:rsid w:val="006C2A88"/>
    <w:rsid w:val="006C4227"/>
    <w:rsid w:val="006C5AFC"/>
    <w:rsid w:val="006C5F1D"/>
    <w:rsid w:val="006C60E7"/>
    <w:rsid w:val="006C6C2B"/>
    <w:rsid w:val="006C6E5A"/>
    <w:rsid w:val="006D0F45"/>
    <w:rsid w:val="006D2934"/>
    <w:rsid w:val="006D317D"/>
    <w:rsid w:val="006D7D0D"/>
    <w:rsid w:val="006E0005"/>
    <w:rsid w:val="006E0FFC"/>
    <w:rsid w:val="006E21A9"/>
    <w:rsid w:val="006E39B9"/>
    <w:rsid w:val="006F0E97"/>
    <w:rsid w:val="006F15AC"/>
    <w:rsid w:val="006F1742"/>
    <w:rsid w:val="006F4869"/>
    <w:rsid w:val="00703C08"/>
    <w:rsid w:val="00703C3F"/>
    <w:rsid w:val="00707F1A"/>
    <w:rsid w:val="007106C7"/>
    <w:rsid w:val="00710A29"/>
    <w:rsid w:val="00710E4B"/>
    <w:rsid w:val="00711164"/>
    <w:rsid w:val="007119B7"/>
    <w:rsid w:val="00711A49"/>
    <w:rsid w:val="007128CD"/>
    <w:rsid w:val="00712FA4"/>
    <w:rsid w:val="00713525"/>
    <w:rsid w:val="00713EB3"/>
    <w:rsid w:val="007169EA"/>
    <w:rsid w:val="00721B31"/>
    <w:rsid w:val="0072329E"/>
    <w:rsid w:val="00724C3E"/>
    <w:rsid w:val="00726EC9"/>
    <w:rsid w:val="007309A3"/>
    <w:rsid w:val="007322F8"/>
    <w:rsid w:val="007327DA"/>
    <w:rsid w:val="00734F4A"/>
    <w:rsid w:val="0073698D"/>
    <w:rsid w:val="00736ECA"/>
    <w:rsid w:val="0073708E"/>
    <w:rsid w:val="007432CF"/>
    <w:rsid w:val="00743AA6"/>
    <w:rsid w:val="007440D1"/>
    <w:rsid w:val="00745122"/>
    <w:rsid w:val="0074538E"/>
    <w:rsid w:val="00745EA8"/>
    <w:rsid w:val="007462D2"/>
    <w:rsid w:val="00746CD0"/>
    <w:rsid w:val="007504AA"/>
    <w:rsid w:val="00751FF0"/>
    <w:rsid w:val="007544DB"/>
    <w:rsid w:val="00755249"/>
    <w:rsid w:val="00756C70"/>
    <w:rsid w:val="007610B8"/>
    <w:rsid w:val="00761371"/>
    <w:rsid w:val="007613DC"/>
    <w:rsid w:val="00761CD7"/>
    <w:rsid w:val="0076748B"/>
    <w:rsid w:val="00772807"/>
    <w:rsid w:val="0078058F"/>
    <w:rsid w:val="00780F45"/>
    <w:rsid w:val="00781FD0"/>
    <w:rsid w:val="007831BC"/>
    <w:rsid w:val="0078337A"/>
    <w:rsid w:val="00783C3A"/>
    <w:rsid w:val="00783E0D"/>
    <w:rsid w:val="007874A2"/>
    <w:rsid w:val="007875DB"/>
    <w:rsid w:val="007906D7"/>
    <w:rsid w:val="00790D4C"/>
    <w:rsid w:val="007942D0"/>
    <w:rsid w:val="0079474B"/>
    <w:rsid w:val="00794AA8"/>
    <w:rsid w:val="00796230"/>
    <w:rsid w:val="007A3604"/>
    <w:rsid w:val="007A520C"/>
    <w:rsid w:val="007A65F2"/>
    <w:rsid w:val="007A6A8F"/>
    <w:rsid w:val="007A7ECF"/>
    <w:rsid w:val="007B0411"/>
    <w:rsid w:val="007B0890"/>
    <w:rsid w:val="007B2709"/>
    <w:rsid w:val="007B4560"/>
    <w:rsid w:val="007B526A"/>
    <w:rsid w:val="007B74F1"/>
    <w:rsid w:val="007C1B31"/>
    <w:rsid w:val="007C46FB"/>
    <w:rsid w:val="007C5593"/>
    <w:rsid w:val="007D23D7"/>
    <w:rsid w:val="007D389D"/>
    <w:rsid w:val="007D3A45"/>
    <w:rsid w:val="007D3B4A"/>
    <w:rsid w:val="007E146F"/>
    <w:rsid w:val="007E5056"/>
    <w:rsid w:val="007E56C7"/>
    <w:rsid w:val="007E763A"/>
    <w:rsid w:val="007E7651"/>
    <w:rsid w:val="007F06D9"/>
    <w:rsid w:val="007F1C14"/>
    <w:rsid w:val="007F2374"/>
    <w:rsid w:val="007F354D"/>
    <w:rsid w:val="007F35EF"/>
    <w:rsid w:val="007F441B"/>
    <w:rsid w:val="007F5380"/>
    <w:rsid w:val="007F7471"/>
    <w:rsid w:val="007F75C9"/>
    <w:rsid w:val="007F788B"/>
    <w:rsid w:val="007F7E44"/>
    <w:rsid w:val="00802116"/>
    <w:rsid w:val="00807752"/>
    <w:rsid w:val="00810E03"/>
    <w:rsid w:val="008127C4"/>
    <w:rsid w:val="00812945"/>
    <w:rsid w:val="00817358"/>
    <w:rsid w:val="008173A2"/>
    <w:rsid w:val="008210F2"/>
    <w:rsid w:val="008243D4"/>
    <w:rsid w:val="008277ED"/>
    <w:rsid w:val="0082790F"/>
    <w:rsid w:val="008300F5"/>
    <w:rsid w:val="00830C7A"/>
    <w:rsid w:val="008313EC"/>
    <w:rsid w:val="0083160E"/>
    <w:rsid w:val="00835FF1"/>
    <w:rsid w:val="00836762"/>
    <w:rsid w:val="00836DA2"/>
    <w:rsid w:val="00836EC6"/>
    <w:rsid w:val="00836F4F"/>
    <w:rsid w:val="00837EF2"/>
    <w:rsid w:val="008412DB"/>
    <w:rsid w:val="00846451"/>
    <w:rsid w:val="0085069A"/>
    <w:rsid w:val="00850C39"/>
    <w:rsid w:val="00852B2F"/>
    <w:rsid w:val="00852C77"/>
    <w:rsid w:val="00854DAC"/>
    <w:rsid w:val="008565F5"/>
    <w:rsid w:val="008579C6"/>
    <w:rsid w:val="0086171D"/>
    <w:rsid w:val="0086282A"/>
    <w:rsid w:val="00862A43"/>
    <w:rsid w:val="00862E79"/>
    <w:rsid w:val="00864211"/>
    <w:rsid w:val="008650AA"/>
    <w:rsid w:val="00867B5C"/>
    <w:rsid w:val="00872EBA"/>
    <w:rsid w:val="00873201"/>
    <w:rsid w:val="00873C6E"/>
    <w:rsid w:val="00873FC0"/>
    <w:rsid w:val="008761D6"/>
    <w:rsid w:val="00881A2A"/>
    <w:rsid w:val="0088509B"/>
    <w:rsid w:val="008857E8"/>
    <w:rsid w:val="0088605E"/>
    <w:rsid w:val="00890267"/>
    <w:rsid w:val="00890866"/>
    <w:rsid w:val="008909D5"/>
    <w:rsid w:val="00894A65"/>
    <w:rsid w:val="0089577B"/>
    <w:rsid w:val="00895F04"/>
    <w:rsid w:val="00896C80"/>
    <w:rsid w:val="00896F37"/>
    <w:rsid w:val="00897615"/>
    <w:rsid w:val="008A1804"/>
    <w:rsid w:val="008A2967"/>
    <w:rsid w:val="008A4529"/>
    <w:rsid w:val="008A5CFF"/>
    <w:rsid w:val="008A69CF"/>
    <w:rsid w:val="008A6D54"/>
    <w:rsid w:val="008B0E5B"/>
    <w:rsid w:val="008B3D6B"/>
    <w:rsid w:val="008B769C"/>
    <w:rsid w:val="008B7778"/>
    <w:rsid w:val="008C08DC"/>
    <w:rsid w:val="008C0A5D"/>
    <w:rsid w:val="008C18F3"/>
    <w:rsid w:val="008C1C92"/>
    <w:rsid w:val="008C360C"/>
    <w:rsid w:val="008D0D3C"/>
    <w:rsid w:val="008D1454"/>
    <w:rsid w:val="008D1BF4"/>
    <w:rsid w:val="008D25ED"/>
    <w:rsid w:val="008D459D"/>
    <w:rsid w:val="008E0D4B"/>
    <w:rsid w:val="008E0F25"/>
    <w:rsid w:val="008E367D"/>
    <w:rsid w:val="008E5374"/>
    <w:rsid w:val="008F2769"/>
    <w:rsid w:val="008F460D"/>
    <w:rsid w:val="008F4671"/>
    <w:rsid w:val="008F60D9"/>
    <w:rsid w:val="008F74A5"/>
    <w:rsid w:val="008F7CCE"/>
    <w:rsid w:val="0090000B"/>
    <w:rsid w:val="00902C52"/>
    <w:rsid w:val="00904992"/>
    <w:rsid w:val="00906B92"/>
    <w:rsid w:val="009117AB"/>
    <w:rsid w:val="00911D28"/>
    <w:rsid w:val="00915036"/>
    <w:rsid w:val="00915DC2"/>
    <w:rsid w:val="00920966"/>
    <w:rsid w:val="00920C8A"/>
    <w:rsid w:val="009220C6"/>
    <w:rsid w:val="00922FB7"/>
    <w:rsid w:val="00924207"/>
    <w:rsid w:val="009248B2"/>
    <w:rsid w:val="009261B1"/>
    <w:rsid w:val="009272BA"/>
    <w:rsid w:val="009300E6"/>
    <w:rsid w:val="009310EB"/>
    <w:rsid w:val="00935237"/>
    <w:rsid w:val="00935C00"/>
    <w:rsid w:val="0093664A"/>
    <w:rsid w:val="00937435"/>
    <w:rsid w:val="00941ED3"/>
    <w:rsid w:val="009430B4"/>
    <w:rsid w:val="00945021"/>
    <w:rsid w:val="009527CC"/>
    <w:rsid w:val="00953356"/>
    <w:rsid w:val="00953840"/>
    <w:rsid w:val="00953B29"/>
    <w:rsid w:val="00953FFD"/>
    <w:rsid w:val="00954651"/>
    <w:rsid w:val="00955DAD"/>
    <w:rsid w:val="00956CD0"/>
    <w:rsid w:val="00960325"/>
    <w:rsid w:val="009605B9"/>
    <w:rsid w:val="009611EE"/>
    <w:rsid w:val="00962C70"/>
    <w:rsid w:val="00962F77"/>
    <w:rsid w:val="009645FD"/>
    <w:rsid w:val="00965C5C"/>
    <w:rsid w:val="0096654A"/>
    <w:rsid w:val="009714C0"/>
    <w:rsid w:val="00971E51"/>
    <w:rsid w:val="0098077D"/>
    <w:rsid w:val="00980BF9"/>
    <w:rsid w:val="0098166F"/>
    <w:rsid w:val="009819E2"/>
    <w:rsid w:val="009843B1"/>
    <w:rsid w:val="00986DC6"/>
    <w:rsid w:val="00987556"/>
    <w:rsid w:val="00987604"/>
    <w:rsid w:val="009907D6"/>
    <w:rsid w:val="009909B0"/>
    <w:rsid w:val="00991200"/>
    <w:rsid w:val="00991F78"/>
    <w:rsid w:val="00992A9E"/>
    <w:rsid w:val="00993588"/>
    <w:rsid w:val="00994438"/>
    <w:rsid w:val="00995228"/>
    <w:rsid w:val="0099552B"/>
    <w:rsid w:val="00997DEB"/>
    <w:rsid w:val="009A3BC6"/>
    <w:rsid w:val="009A5268"/>
    <w:rsid w:val="009A59B6"/>
    <w:rsid w:val="009A6848"/>
    <w:rsid w:val="009A6F7A"/>
    <w:rsid w:val="009B2A6A"/>
    <w:rsid w:val="009B506F"/>
    <w:rsid w:val="009C079C"/>
    <w:rsid w:val="009C1125"/>
    <w:rsid w:val="009C2D25"/>
    <w:rsid w:val="009C308F"/>
    <w:rsid w:val="009C63FC"/>
    <w:rsid w:val="009C64BA"/>
    <w:rsid w:val="009C7B90"/>
    <w:rsid w:val="009D14CC"/>
    <w:rsid w:val="009D1744"/>
    <w:rsid w:val="009D3A0D"/>
    <w:rsid w:val="009D5393"/>
    <w:rsid w:val="009D648D"/>
    <w:rsid w:val="009D73AE"/>
    <w:rsid w:val="009D750A"/>
    <w:rsid w:val="009D78F0"/>
    <w:rsid w:val="009E060B"/>
    <w:rsid w:val="009E1B97"/>
    <w:rsid w:val="009E217C"/>
    <w:rsid w:val="009E4C29"/>
    <w:rsid w:val="009E73F2"/>
    <w:rsid w:val="009E7B15"/>
    <w:rsid w:val="009F09DA"/>
    <w:rsid w:val="009F197F"/>
    <w:rsid w:val="009F32B7"/>
    <w:rsid w:val="009F3AF4"/>
    <w:rsid w:val="00A01287"/>
    <w:rsid w:val="00A01AEE"/>
    <w:rsid w:val="00A03B42"/>
    <w:rsid w:val="00A04106"/>
    <w:rsid w:val="00A042CC"/>
    <w:rsid w:val="00A04952"/>
    <w:rsid w:val="00A04FA6"/>
    <w:rsid w:val="00A06858"/>
    <w:rsid w:val="00A07EA8"/>
    <w:rsid w:val="00A118AC"/>
    <w:rsid w:val="00A120A4"/>
    <w:rsid w:val="00A13D8D"/>
    <w:rsid w:val="00A15177"/>
    <w:rsid w:val="00A163C2"/>
    <w:rsid w:val="00A21FEE"/>
    <w:rsid w:val="00A23FD5"/>
    <w:rsid w:val="00A24829"/>
    <w:rsid w:val="00A25303"/>
    <w:rsid w:val="00A256B5"/>
    <w:rsid w:val="00A25CEA"/>
    <w:rsid w:val="00A2646A"/>
    <w:rsid w:val="00A2768A"/>
    <w:rsid w:val="00A2771F"/>
    <w:rsid w:val="00A27A6D"/>
    <w:rsid w:val="00A332B6"/>
    <w:rsid w:val="00A35194"/>
    <w:rsid w:val="00A37195"/>
    <w:rsid w:val="00A401F9"/>
    <w:rsid w:val="00A415DA"/>
    <w:rsid w:val="00A427CB"/>
    <w:rsid w:val="00A454A1"/>
    <w:rsid w:val="00A4787B"/>
    <w:rsid w:val="00A47F09"/>
    <w:rsid w:val="00A50D35"/>
    <w:rsid w:val="00A521FE"/>
    <w:rsid w:val="00A6228B"/>
    <w:rsid w:val="00A6371E"/>
    <w:rsid w:val="00A64D45"/>
    <w:rsid w:val="00A67A79"/>
    <w:rsid w:val="00A67F10"/>
    <w:rsid w:val="00A7132A"/>
    <w:rsid w:val="00A71B1E"/>
    <w:rsid w:val="00A72BF5"/>
    <w:rsid w:val="00A72C62"/>
    <w:rsid w:val="00A72DF1"/>
    <w:rsid w:val="00A76832"/>
    <w:rsid w:val="00A8077B"/>
    <w:rsid w:val="00A80BE2"/>
    <w:rsid w:val="00A81CB6"/>
    <w:rsid w:val="00A8249E"/>
    <w:rsid w:val="00A8535A"/>
    <w:rsid w:val="00A86A3E"/>
    <w:rsid w:val="00A86D95"/>
    <w:rsid w:val="00A871A0"/>
    <w:rsid w:val="00A878A5"/>
    <w:rsid w:val="00A90D38"/>
    <w:rsid w:val="00A923FA"/>
    <w:rsid w:val="00A92F2D"/>
    <w:rsid w:val="00A945AF"/>
    <w:rsid w:val="00A94772"/>
    <w:rsid w:val="00A95E2D"/>
    <w:rsid w:val="00A95F8B"/>
    <w:rsid w:val="00A9679D"/>
    <w:rsid w:val="00A97C17"/>
    <w:rsid w:val="00AA1C8D"/>
    <w:rsid w:val="00AA1EE9"/>
    <w:rsid w:val="00AA2C41"/>
    <w:rsid w:val="00AA3078"/>
    <w:rsid w:val="00AA55D2"/>
    <w:rsid w:val="00AA6213"/>
    <w:rsid w:val="00AB0C24"/>
    <w:rsid w:val="00AB5AC0"/>
    <w:rsid w:val="00AB67D2"/>
    <w:rsid w:val="00AB7282"/>
    <w:rsid w:val="00AB75E5"/>
    <w:rsid w:val="00AC2786"/>
    <w:rsid w:val="00AC281F"/>
    <w:rsid w:val="00AC2B12"/>
    <w:rsid w:val="00AC3198"/>
    <w:rsid w:val="00AC34F9"/>
    <w:rsid w:val="00AC4D88"/>
    <w:rsid w:val="00AC5161"/>
    <w:rsid w:val="00AC5412"/>
    <w:rsid w:val="00AC65C5"/>
    <w:rsid w:val="00AC722E"/>
    <w:rsid w:val="00AC7658"/>
    <w:rsid w:val="00AC7A4B"/>
    <w:rsid w:val="00AD0380"/>
    <w:rsid w:val="00AD2E66"/>
    <w:rsid w:val="00AD2F68"/>
    <w:rsid w:val="00AD47B1"/>
    <w:rsid w:val="00AD4CBB"/>
    <w:rsid w:val="00AD66B6"/>
    <w:rsid w:val="00AE514E"/>
    <w:rsid w:val="00AE6D5A"/>
    <w:rsid w:val="00AE74A2"/>
    <w:rsid w:val="00AF0C30"/>
    <w:rsid w:val="00AF199F"/>
    <w:rsid w:val="00AF1E38"/>
    <w:rsid w:val="00AF234A"/>
    <w:rsid w:val="00AF49CE"/>
    <w:rsid w:val="00B0189C"/>
    <w:rsid w:val="00B02CDE"/>
    <w:rsid w:val="00B050C1"/>
    <w:rsid w:val="00B050F6"/>
    <w:rsid w:val="00B101FF"/>
    <w:rsid w:val="00B10F6B"/>
    <w:rsid w:val="00B12F92"/>
    <w:rsid w:val="00B14DAB"/>
    <w:rsid w:val="00B151C1"/>
    <w:rsid w:val="00B15A28"/>
    <w:rsid w:val="00B16842"/>
    <w:rsid w:val="00B2042E"/>
    <w:rsid w:val="00B20B69"/>
    <w:rsid w:val="00B22F64"/>
    <w:rsid w:val="00B23C69"/>
    <w:rsid w:val="00B24EC6"/>
    <w:rsid w:val="00B25D05"/>
    <w:rsid w:val="00B30ADF"/>
    <w:rsid w:val="00B32183"/>
    <w:rsid w:val="00B32898"/>
    <w:rsid w:val="00B34470"/>
    <w:rsid w:val="00B34BAE"/>
    <w:rsid w:val="00B3701B"/>
    <w:rsid w:val="00B42678"/>
    <w:rsid w:val="00B43974"/>
    <w:rsid w:val="00B51950"/>
    <w:rsid w:val="00B52034"/>
    <w:rsid w:val="00B542C8"/>
    <w:rsid w:val="00B56065"/>
    <w:rsid w:val="00B56D56"/>
    <w:rsid w:val="00B5761B"/>
    <w:rsid w:val="00B57813"/>
    <w:rsid w:val="00B62FA8"/>
    <w:rsid w:val="00B659D8"/>
    <w:rsid w:val="00B65BDC"/>
    <w:rsid w:val="00B665F9"/>
    <w:rsid w:val="00B709A0"/>
    <w:rsid w:val="00B73FF7"/>
    <w:rsid w:val="00B741E9"/>
    <w:rsid w:val="00B74C4D"/>
    <w:rsid w:val="00B7512F"/>
    <w:rsid w:val="00B75B18"/>
    <w:rsid w:val="00B80E4C"/>
    <w:rsid w:val="00B80F17"/>
    <w:rsid w:val="00B82B64"/>
    <w:rsid w:val="00B8416B"/>
    <w:rsid w:val="00B85CEC"/>
    <w:rsid w:val="00B861E6"/>
    <w:rsid w:val="00B900C4"/>
    <w:rsid w:val="00B925A3"/>
    <w:rsid w:val="00B93E56"/>
    <w:rsid w:val="00B9598D"/>
    <w:rsid w:val="00B96BDE"/>
    <w:rsid w:val="00B96FA9"/>
    <w:rsid w:val="00B9725B"/>
    <w:rsid w:val="00BA0656"/>
    <w:rsid w:val="00BA0DF0"/>
    <w:rsid w:val="00BA0F58"/>
    <w:rsid w:val="00BA1986"/>
    <w:rsid w:val="00BA2347"/>
    <w:rsid w:val="00BA3C45"/>
    <w:rsid w:val="00BA6639"/>
    <w:rsid w:val="00BB1C02"/>
    <w:rsid w:val="00BB2731"/>
    <w:rsid w:val="00BB3E67"/>
    <w:rsid w:val="00BB7983"/>
    <w:rsid w:val="00BC06EA"/>
    <w:rsid w:val="00BC0B21"/>
    <w:rsid w:val="00BC34FE"/>
    <w:rsid w:val="00BC4821"/>
    <w:rsid w:val="00BC557D"/>
    <w:rsid w:val="00BC675C"/>
    <w:rsid w:val="00BD2397"/>
    <w:rsid w:val="00BD2A38"/>
    <w:rsid w:val="00BD409E"/>
    <w:rsid w:val="00BD41F4"/>
    <w:rsid w:val="00BD5459"/>
    <w:rsid w:val="00BD794F"/>
    <w:rsid w:val="00BE3CDD"/>
    <w:rsid w:val="00BE4EC5"/>
    <w:rsid w:val="00BE59C3"/>
    <w:rsid w:val="00BF2A40"/>
    <w:rsid w:val="00BF563C"/>
    <w:rsid w:val="00BF62FC"/>
    <w:rsid w:val="00BF67BA"/>
    <w:rsid w:val="00BF7730"/>
    <w:rsid w:val="00C01A2D"/>
    <w:rsid w:val="00C0337F"/>
    <w:rsid w:val="00C0396C"/>
    <w:rsid w:val="00C05F28"/>
    <w:rsid w:val="00C0626E"/>
    <w:rsid w:val="00C0671C"/>
    <w:rsid w:val="00C07A69"/>
    <w:rsid w:val="00C10FA4"/>
    <w:rsid w:val="00C12821"/>
    <w:rsid w:val="00C12B35"/>
    <w:rsid w:val="00C12C03"/>
    <w:rsid w:val="00C14E84"/>
    <w:rsid w:val="00C1596B"/>
    <w:rsid w:val="00C1747F"/>
    <w:rsid w:val="00C2061C"/>
    <w:rsid w:val="00C216B6"/>
    <w:rsid w:val="00C21F55"/>
    <w:rsid w:val="00C226E7"/>
    <w:rsid w:val="00C23D5C"/>
    <w:rsid w:val="00C24313"/>
    <w:rsid w:val="00C303BE"/>
    <w:rsid w:val="00C3309B"/>
    <w:rsid w:val="00C35357"/>
    <w:rsid w:val="00C36B82"/>
    <w:rsid w:val="00C37703"/>
    <w:rsid w:val="00C406DF"/>
    <w:rsid w:val="00C41F07"/>
    <w:rsid w:val="00C423B9"/>
    <w:rsid w:val="00C42540"/>
    <w:rsid w:val="00C43BFC"/>
    <w:rsid w:val="00C4593C"/>
    <w:rsid w:val="00C459C9"/>
    <w:rsid w:val="00C477A4"/>
    <w:rsid w:val="00C502C2"/>
    <w:rsid w:val="00C505D5"/>
    <w:rsid w:val="00C526DD"/>
    <w:rsid w:val="00C53616"/>
    <w:rsid w:val="00C53D37"/>
    <w:rsid w:val="00C54ADF"/>
    <w:rsid w:val="00C573D0"/>
    <w:rsid w:val="00C57512"/>
    <w:rsid w:val="00C60DCB"/>
    <w:rsid w:val="00C62991"/>
    <w:rsid w:val="00C62E2C"/>
    <w:rsid w:val="00C63E21"/>
    <w:rsid w:val="00C6441E"/>
    <w:rsid w:val="00C65F6A"/>
    <w:rsid w:val="00C67864"/>
    <w:rsid w:val="00C73B45"/>
    <w:rsid w:val="00C760D3"/>
    <w:rsid w:val="00C76502"/>
    <w:rsid w:val="00C771E4"/>
    <w:rsid w:val="00C80147"/>
    <w:rsid w:val="00C80E0B"/>
    <w:rsid w:val="00C81232"/>
    <w:rsid w:val="00C84026"/>
    <w:rsid w:val="00C85C8D"/>
    <w:rsid w:val="00C9243B"/>
    <w:rsid w:val="00C92964"/>
    <w:rsid w:val="00C92FC8"/>
    <w:rsid w:val="00C935D1"/>
    <w:rsid w:val="00C953C0"/>
    <w:rsid w:val="00C954DB"/>
    <w:rsid w:val="00C954F3"/>
    <w:rsid w:val="00C96F47"/>
    <w:rsid w:val="00C97517"/>
    <w:rsid w:val="00CA15B2"/>
    <w:rsid w:val="00CA1A63"/>
    <w:rsid w:val="00CA2D33"/>
    <w:rsid w:val="00CA4F7C"/>
    <w:rsid w:val="00CA505C"/>
    <w:rsid w:val="00CA6E13"/>
    <w:rsid w:val="00CB36F6"/>
    <w:rsid w:val="00CB4016"/>
    <w:rsid w:val="00CB5735"/>
    <w:rsid w:val="00CC0CAB"/>
    <w:rsid w:val="00CC1989"/>
    <w:rsid w:val="00CC2A37"/>
    <w:rsid w:val="00CC37BA"/>
    <w:rsid w:val="00CC3C23"/>
    <w:rsid w:val="00CC427A"/>
    <w:rsid w:val="00CC581E"/>
    <w:rsid w:val="00CD4AC8"/>
    <w:rsid w:val="00CE011E"/>
    <w:rsid w:val="00CE08BF"/>
    <w:rsid w:val="00CE0CBE"/>
    <w:rsid w:val="00CE1B49"/>
    <w:rsid w:val="00CE20CA"/>
    <w:rsid w:val="00CE239A"/>
    <w:rsid w:val="00CE2542"/>
    <w:rsid w:val="00CE4803"/>
    <w:rsid w:val="00CE549D"/>
    <w:rsid w:val="00CE6804"/>
    <w:rsid w:val="00CF4429"/>
    <w:rsid w:val="00CF5447"/>
    <w:rsid w:val="00CF6576"/>
    <w:rsid w:val="00CF6C38"/>
    <w:rsid w:val="00D00DE9"/>
    <w:rsid w:val="00D01A06"/>
    <w:rsid w:val="00D027B3"/>
    <w:rsid w:val="00D047EE"/>
    <w:rsid w:val="00D04E15"/>
    <w:rsid w:val="00D050DC"/>
    <w:rsid w:val="00D06BA3"/>
    <w:rsid w:val="00D071CB"/>
    <w:rsid w:val="00D11520"/>
    <w:rsid w:val="00D13119"/>
    <w:rsid w:val="00D13B72"/>
    <w:rsid w:val="00D1683F"/>
    <w:rsid w:val="00D21E0A"/>
    <w:rsid w:val="00D22FC4"/>
    <w:rsid w:val="00D268AE"/>
    <w:rsid w:val="00D26DB9"/>
    <w:rsid w:val="00D31EE5"/>
    <w:rsid w:val="00D349B0"/>
    <w:rsid w:val="00D34F3D"/>
    <w:rsid w:val="00D40877"/>
    <w:rsid w:val="00D40997"/>
    <w:rsid w:val="00D42AC7"/>
    <w:rsid w:val="00D431CB"/>
    <w:rsid w:val="00D44B14"/>
    <w:rsid w:val="00D459CA"/>
    <w:rsid w:val="00D46852"/>
    <w:rsid w:val="00D46DD6"/>
    <w:rsid w:val="00D4750E"/>
    <w:rsid w:val="00D47831"/>
    <w:rsid w:val="00D508BC"/>
    <w:rsid w:val="00D5116E"/>
    <w:rsid w:val="00D52081"/>
    <w:rsid w:val="00D53D13"/>
    <w:rsid w:val="00D64CC5"/>
    <w:rsid w:val="00D6524E"/>
    <w:rsid w:val="00D65F6A"/>
    <w:rsid w:val="00D66389"/>
    <w:rsid w:val="00D669DC"/>
    <w:rsid w:val="00D66E3C"/>
    <w:rsid w:val="00D70A92"/>
    <w:rsid w:val="00D7236B"/>
    <w:rsid w:val="00D75855"/>
    <w:rsid w:val="00D80CE7"/>
    <w:rsid w:val="00D845C1"/>
    <w:rsid w:val="00D84E61"/>
    <w:rsid w:val="00D91355"/>
    <w:rsid w:val="00D91C07"/>
    <w:rsid w:val="00D97A69"/>
    <w:rsid w:val="00DA03A3"/>
    <w:rsid w:val="00DA3A6C"/>
    <w:rsid w:val="00DA3B5A"/>
    <w:rsid w:val="00DA5446"/>
    <w:rsid w:val="00DA5899"/>
    <w:rsid w:val="00DA6B8C"/>
    <w:rsid w:val="00DA7FDB"/>
    <w:rsid w:val="00DB1084"/>
    <w:rsid w:val="00DB1928"/>
    <w:rsid w:val="00DB515C"/>
    <w:rsid w:val="00DB76EA"/>
    <w:rsid w:val="00DC0030"/>
    <w:rsid w:val="00DC0EE9"/>
    <w:rsid w:val="00DC17D8"/>
    <w:rsid w:val="00DC2C68"/>
    <w:rsid w:val="00DC382E"/>
    <w:rsid w:val="00DC3FDD"/>
    <w:rsid w:val="00DC5D40"/>
    <w:rsid w:val="00DD048D"/>
    <w:rsid w:val="00DD2E29"/>
    <w:rsid w:val="00DD4EBD"/>
    <w:rsid w:val="00DD6A81"/>
    <w:rsid w:val="00DD6CE1"/>
    <w:rsid w:val="00DD760B"/>
    <w:rsid w:val="00DE00E6"/>
    <w:rsid w:val="00DE35A0"/>
    <w:rsid w:val="00DE54B3"/>
    <w:rsid w:val="00DE5EDC"/>
    <w:rsid w:val="00DE7DDF"/>
    <w:rsid w:val="00DF1AAD"/>
    <w:rsid w:val="00DF25BC"/>
    <w:rsid w:val="00DF5172"/>
    <w:rsid w:val="00DF5F31"/>
    <w:rsid w:val="00E01F7B"/>
    <w:rsid w:val="00E035C6"/>
    <w:rsid w:val="00E05043"/>
    <w:rsid w:val="00E05363"/>
    <w:rsid w:val="00E062C7"/>
    <w:rsid w:val="00E0781E"/>
    <w:rsid w:val="00E07CC5"/>
    <w:rsid w:val="00E1273D"/>
    <w:rsid w:val="00E12A1A"/>
    <w:rsid w:val="00E13AAC"/>
    <w:rsid w:val="00E1433F"/>
    <w:rsid w:val="00E14E27"/>
    <w:rsid w:val="00E16891"/>
    <w:rsid w:val="00E16C75"/>
    <w:rsid w:val="00E17975"/>
    <w:rsid w:val="00E17DC8"/>
    <w:rsid w:val="00E21634"/>
    <w:rsid w:val="00E2354F"/>
    <w:rsid w:val="00E26CC5"/>
    <w:rsid w:val="00E2713A"/>
    <w:rsid w:val="00E30891"/>
    <w:rsid w:val="00E30BD4"/>
    <w:rsid w:val="00E30E66"/>
    <w:rsid w:val="00E3189E"/>
    <w:rsid w:val="00E31E52"/>
    <w:rsid w:val="00E328C7"/>
    <w:rsid w:val="00E32FC1"/>
    <w:rsid w:val="00E33809"/>
    <w:rsid w:val="00E42720"/>
    <w:rsid w:val="00E42EE7"/>
    <w:rsid w:val="00E47968"/>
    <w:rsid w:val="00E51147"/>
    <w:rsid w:val="00E51BCE"/>
    <w:rsid w:val="00E53868"/>
    <w:rsid w:val="00E54C1C"/>
    <w:rsid w:val="00E5531B"/>
    <w:rsid w:val="00E56533"/>
    <w:rsid w:val="00E604DD"/>
    <w:rsid w:val="00E636F9"/>
    <w:rsid w:val="00E63F22"/>
    <w:rsid w:val="00E647FB"/>
    <w:rsid w:val="00E66A34"/>
    <w:rsid w:val="00E66E3D"/>
    <w:rsid w:val="00E7028C"/>
    <w:rsid w:val="00E7335E"/>
    <w:rsid w:val="00E73BAF"/>
    <w:rsid w:val="00E7446F"/>
    <w:rsid w:val="00E75392"/>
    <w:rsid w:val="00E77AA0"/>
    <w:rsid w:val="00E77D94"/>
    <w:rsid w:val="00E82B94"/>
    <w:rsid w:val="00E82CEB"/>
    <w:rsid w:val="00E8392F"/>
    <w:rsid w:val="00E86085"/>
    <w:rsid w:val="00E86197"/>
    <w:rsid w:val="00E86674"/>
    <w:rsid w:val="00E86A55"/>
    <w:rsid w:val="00E86DDF"/>
    <w:rsid w:val="00E87CDF"/>
    <w:rsid w:val="00E87E46"/>
    <w:rsid w:val="00E92C8D"/>
    <w:rsid w:val="00E94801"/>
    <w:rsid w:val="00E94C8E"/>
    <w:rsid w:val="00E96A64"/>
    <w:rsid w:val="00EA0EB2"/>
    <w:rsid w:val="00EA11E5"/>
    <w:rsid w:val="00EA12AD"/>
    <w:rsid w:val="00EA163C"/>
    <w:rsid w:val="00EA1F8C"/>
    <w:rsid w:val="00EA2953"/>
    <w:rsid w:val="00EA3664"/>
    <w:rsid w:val="00EA54E7"/>
    <w:rsid w:val="00EB2F80"/>
    <w:rsid w:val="00EB4256"/>
    <w:rsid w:val="00EB44C0"/>
    <w:rsid w:val="00EB4591"/>
    <w:rsid w:val="00EB489A"/>
    <w:rsid w:val="00EB562A"/>
    <w:rsid w:val="00EB642D"/>
    <w:rsid w:val="00EB6A79"/>
    <w:rsid w:val="00EC1700"/>
    <w:rsid w:val="00EC2530"/>
    <w:rsid w:val="00EC2BB0"/>
    <w:rsid w:val="00EC3F61"/>
    <w:rsid w:val="00EC40D5"/>
    <w:rsid w:val="00EC446E"/>
    <w:rsid w:val="00EC46D3"/>
    <w:rsid w:val="00EC500B"/>
    <w:rsid w:val="00EC55A6"/>
    <w:rsid w:val="00EC64B1"/>
    <w:rsid w:val="00EC6990"/>
    <w:rsid w:val="00EC7F39"/>
    <w:rsid w:val="00ED1B70"/>
    <w:rsid w:val="00ED23BB"/>
    <w:rsid w:val="00ED3457"/>
    <w:rsid w:val="00ED3FF8"/>
    <w:rsid w:val="00ED53A8"/>
    <w:rsid w:val="00ED5A23"/>
    <w:rsid w:val="00ED5F09"/>
    <w:rsid w:val="00ED63F7"/>
    <w:rsid w:val="00ED76C2"/>
    <w:rsid w:val="00EE0FBF"/>
    <w:rsid w:val="00EE29BA"/>
    <w:rsid w:val="00EE3A5E"/>
    <w:rsid w:val="00EE4001"/>
    <w:rsid w:val="00EE60B1"/>
    <w:rsid w:val="00EE7E02"/>
    <w:rsid w:val="00EF0123"/>
    <w:rsid w:val="00EF0681"/>
    <w:rsid w:val="00EF2E65"/>
    <w:rsid w:val="00F0159F"/>
    <w:rsid w:val="00F05F18"/>
    <w:rsid w:val="00F113CB"/>
    <w:rsid w:val="00F14AD9"/>
    <w:rsid w:val="00F15C73"/>
    <w:rsid w:val="00F22068"/>
    <w:rsid w:val="00F25C5E"/>
    <w:rsid w:val="00F263F7"/>
    <w:rsid w:val="00F26C18"/>
    <w:rsid w:val="00F26E65"/>
    <w:rsid w:val="00F2782F"/>
    <w:rsid w:val="00F31424"/>
    <w:rsid w:val="00F349CA"/>
    <w:rsid w:val="00F37E0B"/>
    <w:rsid w:val="00F403D3"/>
    <w:rsid w:val="00F41135"/>
    <w:rsid w:val="00F417A4"/>
    <w:rsid w:val="00F44B47"/>
    <w:rsid w:val="00F44C7C"/>
    <w:rsid w:val="00F44D45"/>
    <w:rsid w:val="00F505AB"/>
    <w:rsid w:val="00F50723"/>
    <w:rsid w:val="00F51576"/>
    <w:rsid w:val="00F51BDE"/>
    <w:rsid w:val="00F523BB"/>
    <w:rsid w:val="00F55114"/>
    <w:rsid w:val="00F60266"/>
    <w:rsid w:val="00F604E9"/>
    <w:rsid w:val="00F6150F"/>
    <w:rsid w:val="00F6159E"/>
    <w:rsid w:val="00F621B3"/>
    <w:rsid w:val="00F62791"/>
    <w:rsid w:val="00F6438D"/>
    <w:rsid w:val="00F65F91"/>
    <w:rsid w:val="00F675A6"/>
    <w:rsid w:val="00F67BE9"/>
    <w:rsid w:val="00F70757"/>
    <w:rsid w:val="00F71046"/>
    <w:rsid w:val="00F71BDA"/>
    <w:rsid w:val="00F74808"/>
    <w:rsid w:val="00F75694"/>
    <w:rsid w:val="00F859E3"/>
    <w:rsid w:val="00F87DCA"/>
    <w:rsid w:val="00F91935"/>
    <w:rsid w:val="00F91992"/>
    <w:rsid w:val="00F932F2"/>
    <w:rsid w:val="00F97161"/>
    <w:rsid w:val="00F97CB5"/>
    <w:rsid w:val="00FA11B1"/>
    <w:rsid w:val="00FA1F0F"/>
    <w:rsid w:val="00FA3597"/>
    <w:rsid w:val="00FA457D"/>
    <w:rsid w:val="00FA5EA3"/>
    <w:rsid w:val="00FA6E78"/>
    <w:rsid w:val="00FA7745"/>
    <w:rsid w:val="00FB0001"/>
    <w:rsid w:val="00FB0697"/>
    <w:rsid w:val="00FB0D02"/>
    <w:rsid w:val="00FB4E05"/>
    <w:rsid w:val="00FB5147"/>
    <w:rsid w:val="00FB69AB"/>
    <w:rsid w:val="00FC05E8"/>
    <w:rsid w:val="00FC1B6A"/>
    <w:rsid w:val="00FC2580"/>
    <w:rsid w:val="00FC5737"/>
    <w:rsid w:val="00FC7359"/>
    <w:rsid w:val="00FD003A"/>
    <w:rsid w:val="00FD0810"/>
    <w:rsid w:val="00FD5791"/>
    <w:rsid w:val="00FD5E18"/>
    <w:rsid w:val="00FD6B76"/>
    <w:rsid w:val="00FD75FA"/>
    <w:rsid w:val="00FE1CE1"/>
    <w:rsid w:val="00FE1E16"/>
    <w:rsid w:val="00FE2B20"/>
    <w:rsid w:val="00FE4012"/>
    <w:rsid w:val="00FE5729"/>
    <w:rsid w:val="00FE5BDB"/>
    <w:rsid w:val="00FE6277"/>
    <w:rsid w:val="00FE7E0D"/>
    <w:rsid w:val="00FF67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98A03"/>
  <w15:chartTrackingRefBased/>
  <w15:docId w15:val="{23C95C63-F5A4-AC4E-9F37-A0973BD9F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4DD"/>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6CD0"/>
    <w:pPr>
      <w:tabs>
        <w:tab w:val="center" w:pos="4680"/>
        <w:tab w:val="right" w:pos="9360"/>
      </w:tabs>
    </w:pPr>
  </w:style>
  <w:style w:type="character" w:customStyle="1" w:styleId="HeaderChar">
    <w:name w:val="Header Char"/>
    <w:basedOn w:val="DefaultParagraphFont"/>
    <w:link w:val="Header"/>
    <w:uiPriority w:val="99"/>
    <w:rsid w:val="00746CD0"/>
  </w:style>
  <w:style w:type="paragraph" w:styleId="Footer">
    <w:name w:val="footer"/>
    <w:basedOn w:val="Normal"/>
    <w:link w:val="FooterChar"/>
    <w:uiPriority w:val="99"/>
    <w:unhideWhenUsed/>
    <w:rsid w:val="00746CD0"/>
    <w:pPr>
      <w:tabs>
        <w:tab w:val="center" w:pos="4680"/>
        <w:tab w:val="right" w:pos="9360"/>
      </w:tabs>
    </w:pPr>
  </w:style>
  <w:style w:type="character" w:customStyle="1" w:styleId="FooterChar">
    <w:name w:val="Footer Char"/>
    <w:basedOn w:val="DefaultParagraphFont"/>
    <w:link w:val="Footer"/>
    <w:uiPriority w:val="99"/>
    <w:rsid w:val="00746CD0"/>
  </w:style>
  <w:style w:type="character" w:styleId="CommentReference">
    <w:name w:val="annotation reference"/>
    <w:basedOn w:val="DefaultParagraphFont"/>
    <w:uiPriority w:val="99"/>
    <w:semiHidden/>
    <w:unhideWhenUsed/>
    <w:rsid w:val="00EA11E5"/>
    <w:rPr>
      <w:sz w:val="16"/>
      <w:szCs w:val="16"/>
    </w:rPr>
  </w:style>
  <w:style w:type="paragraph" w:styleId="CommentText">
    <w:name w:val="annotation text"/>
    <w:basedOn w:val="Normal"/>
    <w:link w:val="CommentTextChar"/>
    <w:uiPriority w:val="99"/>
    <w:unhideWhenUsed/>
    <w:rsid w:val="00EA11E5"/>
    <w:rPr>
      <w:sz w:val="20"/>
      <w:szCs w:val="20"/>
    </w:rPr>
  </w:style>
  <w:style w:type="character" w:customStyle="1" w:styleId="CommentTextChar">
    <w:name w:val="Comment Text Char"/>
    <w:basedOn w:val="DefaultParagraphFont"/>
    <w:link w:val="CommentText"/>
    <w:uiPriority w:val="99"/>
    <w:rsid w:val="00EA11E5"/>
    <w:rPr>
      <w:sz w:val="20"/>
      <w:szCs w:val="20"/>
    </w:rPr>
  </w:style>
  <w:style w:type="paragraph" w:styleId="CommentSubject">
    <w:name w:val="annotation subject"/>
    <w:basedOn w:val="CommentText"/>
    <w:next w:val="CommentText"/>
    <w:link w:val="CommentSubjectChar"/>
    <w:uiPriority w:val="99"/>
    <w:semiHidden/>
    <w:unhideWhenUsed/>
    <w:rsid w:val="00EA11E5"/>
    <w:rPr>
      <w:b/>
      <w:bCs/>
    </w:rPr>
  </w:style>
  <w:style w:type="character" w:customStyle="1" w:styleId="CommentSubjectChar">
    <w:name w:val="Comment Subject Char"/>
    <w:basedOn w:val="CommentTextChar"/>
    <w:link w:val="CommentSubject"/>
    <w:uiPriority w:val="99"/>
    <w:semiHidden/>
    <w:rsid w:val="00EA11E5"/>
    <w:rPr>
      <w:b/>
      <w:bCs/>
      <w:sz w:val="20"/>
      <w:szCs w:val="20"/>
    </w:rPr>
  </w:style>
  <w:style w:type="character" w:styleId="PageNumber">
    <w:name w:val="page number"/>
    <w:basedOn w:val="DefaultParagraphFont"/>
    <w:uiPriority w:val="99"/>
    <w:semiHidden/>
    <w:unhideWhenUsed/>
    <w:rsid w:val="0088509B"/>
  </w:style>
  <w:style w:type="paragraph" w:styleId="Revision">
    <w:name w:val="Revision"/>
    <w:hidden/>
    <w:uiPriority w:val="99"/>
    <w:semiHidden/>
    <w:rsid w:val="00126404"/>
  </w:style>
  <w:style w:type="paragraph" w:styleId="ListParagraph">
    <w:name w:val="List Paragraph"/>
    <w:basedOn w:val="Normal"/>
    <w:uiPriority w:val="34"/>
    <w:qFormat/>
    <w:rsid w:val="00EE7E02"/>
    <w:pPr>
      <w:ind w:left="720"/>
      <w:contextualSpacing/>
    </w:pPr>
  </w:style>
  <w:style w:type="character" w:styleId="Hyperlink">
    <w:name w:val="Hyperlink"/>
    <w:basedOn w:val="DefaultParagraphFont"/>
    <w:uiPriority w:val="99"/>
    <w:unhideWhenUsed/>
    <w:rsid w:val="008173A2"/>
    <w:rPr>
      <w:color w:val="0563C1" w:themeColor="hyperlink"/>
      <w:u w:val="single"/>
    </w:rPr>
  </w:style>
  <w:style w:type="character" w:styleId="UnresolvedMention">
    <w:name w:val="Unresolved Mention"/>
    <w:basedOn w:val="DefaultParagraphFont"/>
    <w:uiPriority w:val="99"/>
    <w:semiHidden/>
    <w:unhideWhenUsed/>
    <w:rsid w:val="008173A2"/>
    <w:rPr>
      <w:color w:val="605E5C"/>
      <w:shd w:val="clear" w:color="auto" w:fill="E1DFDD"/>
    </w:rPr>
  </w:style>
  <w:style w:type="paragraph" w:styleId="NormalWeb">
    <w:name w:val="Normal (Web)"/>
    <w:basedOn w:val="Normal"/>
    <w:uiPriority w:val="99"/>
    <w:semiHidden/>
    <w:unhideWhenUsed/>
    <w:rsid w:val="00EF012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7929">
      <w:bodyDiv w:val="1"/>
      <w:marLeft w:val="0"/>
      <w:marRight w:val="0"/>
      <w:marTop w:val="0"/>
      <w:marBottom w:val="0"/>
      <w:divBdr>
        <w:top w:val="none" w:sz="0" w:space="0" w:color="auto"/>
        <w:left w:val="none" w:sz="0" w:space="0" w:color="auto"/>
        <w:bottom w:val="none" w:sz="0" w:space="0" w:color="auto"/>
        <w:right w:val="none" w:sz="0" w:space="0" w:color="auto"/>
      </w:divBdr>
    </w:div>
    <w:div w:id="108357103">
      <w:bodyDiv w:val="1"/>
      <w:marLeft w:val="0"/>
      <w:marRight w:val="0"/>
      <w:marTop w:val="0"/>
      <w:marBottom w:val="0"/>
      <w:divBdr>
        <w:top w:val="none" w:sz="0" w:space="0" w:color="auto"/>
        <w:left w:val="none" w:sz="0" w:space="0" w:color="auto"/>
        <w:bottom w:val="none" w:sz="0" w:space="0" w:color="auto"/>
        <w:right w:val="none" w:sz="0" w:space="0" w:color="auto"/>
      </w:divBdr>
    </w:div>
    <w:div w:id="129448170">
      <w:bodyDiv w:val="1"/>
      <w:marLeft w:val="0"/>
      <w:marRight w:val="0"/>
      <w:marTop w:val="0"/>
      <w:marBottom w:val="0"/>
      <w:divBdr>
        <w:top w:val="none" w:sz="0" w:space="0" w:color="auto"/>
        <w:left w:val="none" w:sz="0" w:space="0" w:color="auto"/>
        <w:bottom w:val="none" w:sz="0" w:space="0" w:color="auto"/>
        <w:right w:val="none" w:sz="0" w:space="0" w:color="auto"/>
      </w:divBdr>
    </w:div>
    <w:div w:id="213740155">
      <w:bodyDiv w:val="1"/>
      <w:marLeft w:val="0"/>
      <w:marRight w:val="0"/>
      <w:marTop w:val="0"/>
      <w:marBottom w:val="0"/>
      <w:divBdr>
        <w:top w:val="none" w:sz="0" w:space="0" w:color="auto"/>
        <w:left w:val="none" w:sz="0" w:space="0" w:color="auto"/>
        <w:bottom w:val="none" w:sz="0" w:space="0" w:color="auto"/>
        <w:right w:val="none" w:sz="0" w:space="0" w:color="auto"/>
      </w:divBdr>
    </w:div>
    <w:div w:id="219832309">
      <w:bodyDiv w:val="1"/>
      <w:marLeft w:val="0"/>
      <w:marRight w:val="0"/>
      <w:marTop w:val="0"/>
      <w:marBottom w:val="0"/>
      <w:divBdr>
        <w:top w:val="none" w:sz="0" w:space="0" w:color="auto"/>
        <w:left w:val="none" w:sz="0" w:space="0" w:color="auto"/>
        <w:bottom w:val="none" w:sz="0" w:space="0" w:color="auto"/>
        <w:right w:val="none" w:sz="0" w:space="0" w:color="auto"/>
      </w:divBdr>
    </w:div>
    <w:div w:id="226570387">
      <w:bodyDiv w:val="1"/>
      <w:marLeft w:val="0"/>
      <w:marRight w:val="0"/>
      <w:marTop w:val="0"/>
      <w:marBottom w:val="0"/>
      <w:divBdr>
        <w:top w:val="none" w:sz="0" w:space="0" w:color="auto"/>
        <w:left w:val="none" w:sz="0" w:space="0" w:color="auto"/>
        <w:bottom w:val="none" w:sz="0" w:space="0" w:color="auto"/>
        <w:right w:val="none" w:sz="0" w:space="0" w:color="auto"/>
      </w:divBdr>
      <w:divsChild>
        <w:div w:id="49310067">
          <w:marLeft w:val="0"/>
          <w:marRight w:val="0"/>
          <w:marTop w:val="0"/>
          <w:marBottom w:val="0"/>
          <w:divBdr>
            <w:top w:val="none" w:sz="0" w:space="0" w:color="auto"/>
            <w:left w:val="none" w:sz="0" w:space="0" w:color="auto"/>
            <w:bottom w:val="none" w:sz="0" w:space="0" w:color="auto"/>
            <w:right w:val="none" w:sz="0" w:space="0" w:color="auto"/>
          </w:divBdr>
          <w:divsChild>
            <w:div w:id="484857101">
              <w:marLeft w:val="0"/>
              <w:marRight w:val="0"/>
              <w:marTop w:val="0"/>
              <w:marBottom w:val="0"/>
              <w:divBdr>
                <w:top w:val="none" w:sz="0" w:space="0" w:color="auto"/>
                <w:left w:val="none" w:sz="0" w:space="0" w:color="auto"/>
                <w:bottom w:val="none" w:sz="0" w:space="0" w:color="auto"/>
                <w:right w:val="none" w:sz="0" w:space="0" w:color="auto"/>
              </w:divBdr>
              <w:divsChild>
                <w:div w:id="202343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643568">
      <w:bodyDiv w:val="1"/>
      <w:marLeft w:val="0"/>
      <w:marRight w:val="0"/>
      <w:marTop w:val="0"/>
      <w:marBottom w:val="0"/>
      <w:divBdr>
        <w:top w:val="none" w:sz="0" w:space="0" w:color="auto"/>
        <w:left w:val="none" w:sz="0" w:space="0" w:color="auto"/>
        <w:bottom w:val="none" w:sz="0" w:space="0" w:color="auto"/>
        <w:right w:val="none" w:sz="0" w:space="0" w:color="auto"/>
      </w:divBdr>
    </w:div>
    <w:div w:id="275868327">
      <w:bodyDiv w:val="1"/>
      <w:marLeft w:val="0"/>
      <w:marRight w:val="0"/>
      <w:marTop w:val="0"/>
      <w:marBottom w:val="0"/>
      <w:divBdr>
        <w:top w:val="none" w:sz="0" w:space="0" w:color="auto"/>
        <w:left w:val="none" w:sz="0" w:space="0" w:color="auto"/>
        <w:bottom w:val="none" w:sz="0" w:space="0" w:color="auto"/>
        <w:right w:val="none" w:sz="0" w:space="0" w:color="auto"/>
      </w:divBdr>
    </w:div>
    <w:div w:id="294407778">
      <w:bodyDiv w:val="1"/>
      <w:marLeft w:val="0"/>
      <w:marRight w:val="0"/>
      <w:marTop w:val="0"/>
      <w:marBottom w:val="0"/>
      <w:divBdr>
        <w:top w:val="none" w:sz="0" w:space="0" w:color="auto"/>
        <w:left w:val="none" w:sz="0" w:space="0" w:color="auto"/>
        <w:bottom w:val="none" w:sz="0" w:space="0" w:color="auto"/>
        <w:right w:val="none" w:sz="0" w:space="0" w:color="auto"/>
      </w:divBdr>
    </w:div>
    <w:div w:id="438717371">
      <w:bodyDiv w:val="1"/>
      <w:marLeft w:val="0"/>
      <w:marRight w:val="0"/>
      <w:marTop w:val="0"/>
      <w:marBottom w:val="0"/>
      <w:divBdr>
        <w:top w:val="none" w:sz="0" w:space="0" w:color="auto"/>
        <w:left w:val="none" w:sz="0" w:space="0" w:color="auto"/>
        <w:bottom w:val="none" w:sz="0" w:space="0" w:color="auto"/>
        <w:right w:val="none" w:sz="0" w:space="0" w:color="auto"/>
      </w:divBdr>
    </w:div>
    <w:div w:id="442190534">
      <w:bodyDiv w:val="1"/>
      <w:marLeft w:val="0"/>
      <w:marRight w:val="0"/>
      <w:marTop w:val="0"/>
      <w:marBottom w:val="0"/>
      <w:divBdr>
        <w:top w:val="none" w:sz="0" w:space="0" w:color="auto"/>
        <w:left w:val="none" w:sz="0" w:space="0" w:color="auto"/>
        <w:bottom w:val="none" w:sz="0" w:space="0" w:color="auto"/>
        <w:right w:val="none" w:sz="0" w:space="0" w:color="auto"/>
      </w:divBdr>
    </w:div>
    <w:div w:id="482308229">
      <w:bodyDiv w:val="1"/>
      <w:marLeft w:val="0"/>
      <w:marRight w:val="0"/>
      <w:marTop w:val="0"/>
      <w:marBottom w:val="0"/>
      <w:divBdr>
        <w:top w:val="none" w:sz="0" w:space="0" w:color="auto"/>
        <w:left w:val="none" w:sz="0" w:space="0" w:color="auto"/>
        <w:bottom w:val="none" w:sz="0" w:space="0" w:color="auto"/>
        <w:right w:val="none" w:sz="0" w:space="0" w:color="auto"/>
      </w:divBdr>
    </w:div>
    <w:div w:id="508064201">
      <w:bodyDiv w:val="1"/>
      <w:marLeft w:val="0"/>
      <w:marRight w:val="0"/>
      <w:marTop w:val="0"/>
      <w:marBottom w:val="0"/>
      <w:divBdr>
        <w:top w:val="none" w:sz="0" w:space="0" w:color="auto"/>
        <w:left w:val="none" w:sz="0" w:space="0" w:color="auto"/>
        <w:bottom w:val="none" w:sz="0" w:space="0" w:color="auto"/>
        <w:right w:val="none" w:sz="0" w:space="0" w:color="auto"/>
      </w:divBdr>
    </w:div>
    <w:div w:id="522984564">
      <w:bodyDiv w:val="1"/>
      <w:marLeft w:val="0"/>
      <w:marRight w:val="0"/>
      <w:marTop w:val="0"/>
      <w:marBottom w:val="0"/>
      <w:divBdr>
        <w:top w:val="none" w:sz="0" w:space="0" w:color="auto"/>
        <w:left w:val="none" w:sz="0" w:space="0" w:color="auto"/>
        <w:bottom w:val="none" w:sz="0" w:space="0" w:color="auto"/>
        <w:right w:val="none" w:sz="0" w:space="0" w:color="auto"/>
      </w:divBdr>
      <w:divsChild>
        <w:div w:id="1096558325">
          <w:marLeft w:val="0"/>
          <w:marRight w:val="0"/>
          <w:marTop w:val="0"/>
          <w:marBottom w:val="0"/>
          <w:divBdr>
            <w:top w:val="none" w:sz="0" w:space="0" w:color="auto"/>
            <w:left w:val="none" w:sz="0" w:space="0" w:color="auto"/>
            <w:bottom w:val="none" w:sz="0" w:space="0" w:color="auto"/>
            <w:right w:val="none" w:sz="0" w:space="0" w:color="auto"/>
          </w:divBdr>
          <w:divsChild>
            <w:div w:id="1529636940">
              <w:marLeft w:val="0"/>
              <w:marRight w:val="0"/>
              <w:marTop w:val="0"/>
              <w:marBottom w:val="0"/>
              <w:divBdr>
                <w:top w:val="none" w:sz="0" w:space="0" w:color="auto"/>
                <w:left w:val="none" w:sz="0" w:space="0" w:color="auto"/>
                <w:bottom w:val="none" w:sz="0" w:space="0" w:color="auto"/>
                <w:right w:val="none" w:sz="0" w:space="0" w:color="auto"/>
              </w:divBdr>
              <w:divsChild>
                <w:div w:id="34382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142658">
      <w:bodyDiv w:val="1"/>
      <w:marLeft w:val="0"/>
      <w:marRight w:val="0"/>
      <w:marTop w:val="0"/>
      <w:marBottom w:val="0"/>
      <w:divBdr>
        <w:top w:val="none" w:sz="0" w:space="0" w:color="auto"/>
        <w:left w:val="none" w:sz="0" w:space="0" w:color="auto"/>
        <w:bottom w:val="none" w:sz="0" w:space="0" w:color="auto"/>
        <w:right w:val="none" w:sz="0" w:space="0" w:color="auto"/>
      </w:divBdr>
    </w:div>
    <w:div w:id="580529041">
      <w:bodyDiv w:val="1"/>
      <w:marLeft w:val="0"/>
      <w:marRight w:val="0"/>
      <w:marTop w:val="0"/>
      <w:marBottom w:val="0"/>
      <w:divBdr>
        <w:top w:val="none" w:sz="0" w:space="0" w:color="auto"/>
        <w:left w:val="none" w:sz="0" w:space="0" w:color="auto"/>
        <w:bottom w:val="none" w:sz="0" w:space="0" w:color="auto"/>
        <w:right w:val="none" w:sz="0" w:space="0" w:color="auto"/>
      </w:divBdr>
    </w:div>
    <w:div w:id="616184293">
      <w:bodyDiv w:val="1"/>
      <w:marLeft w:val="0"/>
      <w:marRight w:val="0"/>
      <w:marTop w:val="0"/>
      <w:marBottom w:val="0"/>
      <w:divBdr>
        <w:top w:val="none" w:sz="0" w:space="0" w:color="auto"/>
        <w:left w:val="none" w:sz="0" w:space="0" w:color="auto"/>
        <w:bottom w:val="none" w:sz="0" w:space="0" w:color="auto"/>
        <w:right w:val="none" w:sz="0" w:space="0" w:color="auto"/>
      </w:divBdr>
    </w:div>
    <w:div w:id="618147323">
      <w:bodyDiv w:val="1"/>
      <w:marLeft w:val="0"/>
      <w:marRight w:val="0"/>
      <w:marTop w:val="0"/>
      <w:marBottom w:val="0"/>
      <w:divBdr>
        <w:top w:val="none" w:sz="0" w:space="0" w:color="auto"/>
        <w:left w:val="none" w:sz="0" w:space="0" w:color="auto"/>
        <w:bottom w:val="none" w:sz="0" w:space="0" w:color="auto"/>
        <w:right w:val="none" w:sz="0" w:space="0" w:color="auto"/>
      </w:divBdr>
    </w:div>
    <w:div w:id="661935130">
      <w:bodyDiv w:val="1"/>
      <w:marLeft w:val="0"/>
      <w:marRight w:val="0"/>
      <w:marTop w:val="0"/>
      <w:marBottom w:val="0"/>
      <w:divBdr>
        <w:top w:val="none" w:sz="0" w:space="0" w:color="auto"/>
        <w:left w:val="none" w:sz="0" w:space="0" w:color="auto"/>
        <w:bottom w:val="none" w:sz="0" w:space="0" w:color="auto"/>
        <w:right w:val="none" w:sz="0" w:space="0" w:color="auto"/>
      </w:divBdr>
    </w:div>
    <w:div w:id="729234647">
      <w:bodyDiv w:val="1"/>
      <w:marLeft w:val="0"/>
      <w:marRight w:val="0"/>
      <w:marTop w:val="0"/>
      <w:marBottom w:val="0"/>
      <w:divBdr>
        <w:top w:val="none" w:sz="0" w:space="0" w:color="auto"/>
        <w:left w:val="none" w:sz="0" w:space="0" w:color="auto"/>
        <w:bottom w:val="none" w:sz="0" w:space="0" w:color="auto"/>
        <w:right w:val="none" w:sz="0" w:space="0" w:color="auto"/>
      </w:divBdr>
    </w:div>
    <w:div w:id="737558590">
      <w:bodyDiv w:val="1"/>
      <w:marLeft w:val="0"/>
      <w:marRight w:val="0"/>
      <w:marTop w:val="0"/>
      <w:marBottom w:val="0"/>
      <w:divBdr>
        <w:top w:val="none" w:sz="0" w:space="0" w:color="auto"/>
        <w:left w:val="none" w:sz="0" w:space="0" w:color="auto"/>
        <w:bottom w:val="none" w:sz="0" w:space="0" w:color="auto"/>
        <w:right w:val="none" w:sz="0" w:space="0" w:color="auto"/>
      </w:divBdr>
    </w:div>
    <w:div w:id="772045266">
      <w:bodyDiv w:val="1"/>
      <w:marLeft w:val="0"/>
      <w:marRight w:val="0"/>
      <w:marTop w:val="0"/>
      <w:marBottom w:val="0"/>
      <w:divBdr>
        <w:top w:val="none" w:sz="0" w:space="0" w:color="auto"/>
        <w:left w:val="none" w:sz="0" w:space="0" w:color="auto"/>
        <w:bottom w:val="none" w:sz="0" w:space="0" w:color="auto"/>
        <w:right w:val="none" w:sz="0" w:space="0" w:color="auto"/>
      </w:divBdr>
    </w:div>
    <w:div w:id="842597095">
      <w:bodyDiv w:val="1"/>
      <w:marLeft w:val="0"/>
      <w:marRight w:val="0"/>
      <w:marTop w:val="0"/>
      <w:marBottom w:val="0"/>
      <w:divBdr>
        <w:top w:val="none" w:sz="0" w:space="0" w:color="auto"/>
        <w:left w:val="none" w:sz="0" w:space="0" w:color="auto"/>
        <w:bottom w:val="none" w:sz="0" w:space="0" w:color="auto"/>
        <w:right w:val="none" w:sz="0" w:space="0" w:color="auto"/>
      </w:divBdr>
    </w:div>
    <w:div w:id="896624217">
      <w:bodyDiv w:val="1"/>
      <w:marLeft w:val="0"/>
      <w:marRight w:val="0"/>
      <w:marTop w:val="0"/>
      <w:marBottom w:val="0"/>
      <w:divBdr>
        <w:top w:val="none" w:sz="0" w:space="0" w:color="auto"/>
        <w:left w:val="none" w:sz="0" w:space="0" w:color="auto"/>
        <w:bottom w:val="none" w:sz="0" w:space="0" w:color="auto"/>
        <w:right w:val="none" w:sz="0" w:space="0" w:color="auto"/>
      </w:divBdr>
    </w:div>
    <w:div w:id="908464288">
      <w:bodyDiv w:val="1"/>
      <w:marLeft w:val="0"/>
      <w:marRight w:val="0"/>
      <w:marTop w:val="0"/>
      <w:marBottom w:val="0"/>
      <w:divBdr>
        <w:top w:val="none" w:sz="0" w:space="0" w:color="auto"/>
        <w:left w:val="none" w:sz="0" w:space="0" w:color="auto"/>
        <w:bottom w:val="none" w:sz="0" w:space="0" w:color="auto"/>
        <w:right w:val="none" w:sz="0" w:space="0" w:color="auto"/>
      </w:divBdr>
    </w:div>
    <w:div w:id="1112942741">
      <w:bodyDiv w:val="1"/>
      <w:marLeft w:val="0"/>
      <w:marRight w:val="0"/>
      <w:marTop w:val="0"/>
      <w:marBottom w:val="0"/>
      <w:divBdr>
        <w:top w:val="none" w:sz="0" w:space="0" w:color="auto"/>
        <w:left w:val="none" w:sz="0" w:space="0" w:color="auto"/>
        <w:bottom w:val="none" w:sz="0" w:space="0" w:color="auto"/>
        <w:right w:val="none" w:sz="0" w:space="0" w:color="auto"/>
      </w:divBdr>
    </w:div>
    <w:div w:id="1139961476">
      <w:bodyDiv w:val="1"/>
      <w:marLeft w:val="0"/>
      <w:marRight w:val="0"/>
      <w:marTop w:val="0"/>
      <w:marBottom w:val="0"/>
      <w:divBdr>
        <w:top w:val="none" w:sz="0" w:space="0" w:color="auto"/>
        <w:left w:val="none" w:sz="0" w:space="0" w:color="auto"/>
        <w:bottom w:val="none" w:sz="0" w:space="0" w:color="auto"/>
        <w:right w:val="none" w:sz="0" w:space="0" w:color="auto"/>
      </w:divBdr>
    </w:div>
    <w:div w:id="1258489885">
      <w:bodyDiv w:val="1"/>
      <w:marLeft w:val="0"/>
      <w:marRight w:val="0"/>
      <w:marTop w:val="0"/>
      <w:marBottom w:val="0"/>
      <w:divBdr>
        <w:top w:val="none" w:sz="0" w:space="0" w:color="auto"/>
        <w:left w:val="none" w:sz="0" w:space="0" w:color="auto"/>
        <w:bottom w:val="none" w:sz="0" w:space="0" w:color="auto"/>
        <w:right w:val="none" w:sz="0" w:space="0" w:color="auto"/>
      </w:divBdr>
    </w:div>
    <w:div w:id="1294678116">
      <w:bodyDiv w:val="1"/>
      <w:marLeft w:val="0"/>
      <w:marRight w:val="0"/>
      <w:marTop w:val="0"/>
      <w:marBottom w:val="0"/>
      <w:divBdr>
        <w:top w:val="none" w:sz="0" w:space="0" w:color="auto"/>
        <w:left w:val="none" w:sz="0" w:space="0" w:color="auto"/>
        <w:bottom w:val="none" w:sz="0" w:space="0" w:color="auto"/>
        <w:right w:val="none" w:sz="0" w:space="0" w:color="auto"/>
      </w:divBdr>
    </w:div>
    <w:div w:id="1295872976">
      <w:bodyDiv w:val="1"/>
      <w:marLeft w:val="0"/>
      <w:marRight w:val="0"/>
      <w:marTop w:val="0"/>
      <w:marBottom w:val="0"/>
      <w:divBdr>
        <w:top w:val="none" w:sz="0" w:space="0" w:color="auto"/>
        <w:left w:val="none" w:sz="0" w:space="0" w:color="auto"/>
        <w:bottom w:val="none" w:sz="0" w:space="0" w:color="auto"/>
        <w:right w:val="none" w:sz="0" w:space="0" w:color="auto"/>
      </w:divBdr>
    </w:div>
    <w:div w:id="1320696107">
      <w:bodyDiv w:val="1"/>
      <w:marLeft w:val="0"/>
      <w:marRight w:val="0"/>
      <w:marTop w:val="0"/>
      <w:marBottom w:val="0"/>
      <w:divBdr>
        <w:top w:val="none" w:sz="0" w:space="0" w:color="auto"/>
        <w:left w:val="none" w:sz="0" w:space="0" w:color="auto"/>
        <w:bottom w:val="none" w:sz="0" w:space="0" w:color="auto"/>
        <w:right w:val="none" w:sz="0" w:space="0" w:color="auto"/>
      </w:divBdr>
    </w:div>
    <w:div w:id="1322005982">
      <w:bodyDiv w:val="1"/>
      <w:marLeft w:val="0"/>
      <w:marRight w:val="0"/>
      <w:marTop w:val="0"/>
      <w:marBottom w:val="0"/>
      <w:divBdr>
        <w:top w:val="none" w:sz="0" w:space="0" w:color="auto"/>
        <w:left w:val="none" w:sz="0" w:space="0" w:color="auto"/>
        <w:bottom w:val="none" w:sz="0" w:space="0" w:color="auto"/>
        <w:right w:val="none" w:sz="0" w:space="0" w:color="auto"/>
      </w:divBdr>
    </w:div>
    <w:div w:id="1363165568">
      <w:bodyDiv w:val="1"/>
      <w:marLeft w:val="0"/>
      <w:marRight w:val="0"/>
      <w:marTop w:val="0"/>
      <w:marBottom w:val="0"/>
      <w:divBdr>
        <w:top w:val="none" w:sz="0" w:space="0" w:color="auto"/>
        <w:left w:val="none" w:sz="0" w:space="0" w:color="auto"/>
        <w:bottom w:val="none" w:sz="0" w:space="0" w:color="auto"/>
        <w:right w:val="none" w:sz="0" w:space="0" w:color="auto"/>
      </w:divBdr>
    </w:div>
    <w:div w:id="1398671967">
      <w:bodyDiv w:val="1"/>
      <w:marLeft w:val="0"/>
      <w:marRight w:val="0"/>
      <w:marTop w:val="0"/>
      <w:marBottom w:val="0"/>
      <w:divBdr>
        <w:top w:val="none" w:sz="0" w:space="0" w:color="auto"/>
        <w:left w:val="none" w:sz="0" w:space="0" w:color="auto"/>
        <w:bottom w:val="none" w:sz="0" w:space="0" w:color="auto"/>
        <w:right w:val="none" w:sz="0" w:space="0" w:color="auto"/>
      </w:divBdr>
    </w:div>
    <w:div w:id="1509251652">
      <w:bodyDiv w:val="1"/>
      <w:marLeft w:val="0"/>
      <w:marRight w:val="0"/>
      <w:marTop w:val="0"/>
      <w:marBottom w:val="0"/>
      <w:divBdr>
        <w:top w:val="none" w:sz="0" w:space="0" w:color="auto"/>
        <w:left w:val="none" w:sz="0" w:space="0" w:color="auto"/>
        <w:bottom w:val="none" w:sz="0" w:space="0" w:color="auto"/>
        <w:right w:val="none" w:sz="0" w:space="0" w:color="auto"/>
      </w:divBdr>
    </w:div>
    <w:div w:id="1540893717">
      <w:bodyDiv w:val="1"/>
      <w:marLeft w:val="0"/>
      <w:marRight w:val="0"/>
      <w:marTop w:val="0"/>
      <w:marBottom w:val="0"/>
      <w:divBdr>
        <w:top w:val="none" w:sz="0" w:space="0" w:color="auto"/>
        <w:left w:val="none" w:sz="0" w:space="0" w:color="auto"/>
        <w:bottom w:val="none" w:sz="0" w:space="0" w:color="auto"/>
        <w:right w:val="none" w:sz="0" w:space="0" w:color="auto"/>
      </w:divBdr>
    </w:div>
    <w:div w:id="1542480007">
      <w:bodyDiv w:val="1"/>
      <w:marLeft w:val="0"/>
      <w:marRight w:val="0"/>
      <w:marTop w:val="0"/>
      <w:marBottom w:val="0"/>
      <w:divBdr>
        <w:top w:val="none" w:sz="0" w:space="0" w:color="auto"/>
        <w:left w:val="none" w:sz="0" w:space="0" w:color="auto"/>
        <w:bottom w:val="none" w:sz="0" w:space="0" w:color="auto"/>
        <w:right w:val="none" w:sz="0" w:space="0" w:color="auto"/>
      </w:divBdr>
    </w:div>
    <w:div w:id="1572428493">
      <w:bodyDiv w:val="1"/>
      <w:marLeft w:val="0"/>
      <w:marRight w:val="0"/>
      <w:marTop w:val="0"/>
      <w:marBottom w:val="0"/>
      <w:divBdr>
        <w:top w:val="none" w:sz="0" w:space="0" w:color="auto"/>
        <w:left w:val="none" w:sz="0" w:space="0" w:color="auto"/>
        <w:bottom w:val="none" w:sz="0" w:space="0" w:color="auto"/>
        <w:right w:val="none" w:sz="0" w:space="0" w:color="auto"/>
      </w:divBdr>
    </w:div>
    <w:div w:id="1593658587">
      <w:bodyDiv w:val="1"/>
      <w:marLeft w:val="0"/>
      <w:marRight w:val="0"/>
      <w:marTop w:val="0"/>
      <w:marBottom w:val="0"/>
      <w:divBdr>
        <w:top w:val="none" w:sz="0" w:space="0" w:color="auto"/>
        <w:left w:val="none" w:sz="0" w:space="0" w:color="auto"/>
        <w:bottom w:val="none" w:sz="0" w:space="0" w:color="auto"/>
        <w:right w:val="none" w:sz="0" w:space="0" w:color="auto"/>
      </w:divBdr>
    </w:div>
    <w:div w:id="1686783150">
      <w:bodyDiv w:val="1"/>
      <w:marLeft w:val="0"/>
      <w:marRight w:val="0"/>
      <w:marTop w:val="0"/>
      <w:marBottom w:val="0"/>
      <w:divBdr>
        <w:top w:val="none" w:sz="0" w:space="0" w:color="auto"/>
        <w:left w:val="none" w:sz="0" w:space="0" w:color="auto"/>
        <w:bottom w:val="none" w:sz="0" w:space="0" w:color="auto"/>
        <w:right w:val="none" w:sz="0" w:space="0" w:color="auto"/>
      </w:divBdr>
    </w:div>
    <w:div w:id="1755009576">
      <w:bodyDiv w:val="1"/>
      <w:marLeft w:val="0"/>
      <w:marRight w:val="0"/>
      <w:marTop w:val="0"/>
      <w:marBottom w:val="0"/>
      <w:divBdr>
        <w:top w:val="none" w:sz="0" w:space="0" w:color="auto"/>
        <w:left w:val="none" w:sz="0" w:space="0" w:color="auto"/>
        <w:bottom w:val="none" w:sz="0" w:space="0" w:color="auto"/>
        <w:right w:val="none" w:sz="0" w:space="0" w:color="auto"/>
      </w:divBdr>
    </w:div>
    <w:div w:id="1797799055">
      <w:bodyDiv w:val="1"/>
      <w:marLeft w:val="0"/>
      <w:marRight w:val="0"/>
      <w:marTop w:val="0"/>
      <w:marBottom w:val="0"/>
      <w:divBdr>
        <w:top w:val="none" w:sz="0" w:space="0" w:color="auto"/>
        <w:left w:val="none" w:sz="0" w:space="0" w:color="auto"/>
        <w:bottom w:val="none" w:sz="0" w:space="0" w:color="auto"/>
        <w:right w:val="none" w:sz="0" w:space="0" w:color="auto"/>
      </w:divBdr>
    </w:div>
    <w:div w:id="1835801551">
      <w:bodyDiv w:val="1"/>
      <w:marLeft w:val="0"/>
      <w:marRight w:val="0"/>
      <w:marTop w:val="0"/>
      <w:marBottom w:val="0"/>
      <w:divBdr>
        <w:top w:val="none" w:sz="0" w:space="0" w:color="auto"/>
        <w:left w:val="none" w:sz="0" w:space="0" w:color="auto"/>
        <w:bottom w:val="none" w:sz="0" w:space="0" w:color="auto"/>
        <w:right w:val="none" w:sz="0" w:space="0" w:color="auto"/>
      </w:divBdr>
    </w:div>
    <w:div w:id="1877699647">
      <w:bodyDiv w:val="1"/>
      <w:marLeft w:val="0"/>
      <w:marRight w:val="0"/>
      <w:marTop w:val="0"/>
      <w:marBottom w:val="0"/>
      <w:divBdr>
        <w:top w:val="none" w:sz="0" w:space="0" w:color="auto"/>
        <w:left w:val="none" w:sz="0" w:space="0" w:color="auto"/>
        <w:bottom w:val="none" w:sz="0" w:space="0" w:color="auto"/>
        <w:right w:val="none" w:sz="0" w:space="0" w:color="auto"/>
      </w:divBdr>
    </w:div>
    <w:div w:id="192480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nlinelibrary.wiley.com/doi/10.1111/ajps.12089" TargetMode="External"/><Relationship Id="rId18" Type="http://schemas.openxmlformats.org/officeDocument/2006/relationships/hyperlink" Target="https://www.cambridge.org/core/services/aop-cambridge-core/content/view/5B7A5397B447A9261F7543F77971F94F/S1047198700002461a.pdf/the-microfoundations-of-mass-polarization.pdf" TargetMode="External"/><Relationship Id="rId26" Type="http://schemas.openxmlformats.org/officeDocument/2006/relationships/hyperlink" Target="https://journals.sagepub.com/doi/pdf/10.1177/095169280201400304?casa_token=woP1wheabssAAAAA:cRpN6EwesNRZJoIm32GDCWgXZP2hJ44FbpigAhUk799wYACYfCpkyFFXfC6dNlsy4EMyYEHO_uaNuyc" TargetMode="External"/><Relationship Id="rId3" Type="http://schemas.openxmlformats.org/officeDocument/2006/relationships/styles" Target="styles.xml"/><Relationship Id="rId21" Type="http://schemas.openxmlformats.org/officeDocument/2006/relationships/hyperlink" Target="https://www.jstor.org/stable/pdf/40750679.pdf"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annualreviews.org/doi/pdf/10.1146/annurev-polisci-051117-073034" TargetMode="External"/><Relationship Id="rId17" Type="http://schemas.openxmlformats.org/officeDocument/2006/relationships/hyperlink" Target="https://link.springer.com/content/pdf/10.1007%2F978-3-319-15551-7_11.pdf" TargetMode="External"/><Relationship Id="rId25" Type="http://schemas.openxmlformats.org/officeDocument/2006/relationships/hyperlink" Target="https://link.springer.com/content/pdf/10.1007/BF00141686.pdf"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arxiv.org/pdf/2103.12847.pdf" TargetMode="External"/><Relationship Id="rId20" Type="http://schemas.openxmlformats.org/officeDocument/2006/relationships/hyperlink" Target="https://www.degruyter.com/document/doi/10.12987/9780300162882/html" TargetMode="External"/><Relationship Id="rId29" Type="http://schemas.openxmlformats.org/officeDocument/2006/relationships/hyperlink" Target="https://www.cambridge.org/core/journals/american-political-science-review/article/what-happens-when-extremists-win-primaries/ECAC69648AE0DF91D93103E18342B9D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www.jstor.org/stable/pdf/41105865.pdf"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stevenwwebster.com/affective.pdf" TargetMode="External"/><Relationship Id="rId23" Type="http://schemas.openxmlformats.org/officeDocument/2006/relationships/hyperlink" Target="https://www.journals.uchicago.edu/doi/pdf/10.2307/2131996" TargetMode="External"/><Relationship Id="rId28" Type="http://schemas.openxmlformats.org/officeDocument/2006/relationships/hyperlink" Target="https://onlinelibrary.wiley.com/doi/pdf/10.1111/j.1540-5907.2010.00502.x?casa_token=u0vZ35qkzbQAAAAA:R2HNUKFAEWS1aGWokFon7lYd4qN9Ebh3zc76xGl0TidMr0NbmqinuJ7SUH48Jdpo9VVNhKT6XPGztT2IZA&amp;__cf_chl_jschl_tk__=p3v2F3JskwOfljwM.xWJwZbb0oXn9MsQhPGemV3oplY-1638770056-0-gaNycGzNB5E" TargetMode="External"/><Relationship Id="rId36"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books.google.ca/books?hl=en&amp;lr=&amp;id=swADvt1MDUoC&amp;oi=fnd&amp;pg=PA152&amp;dq=Campbell,+James.+2006.+Polarization+runs+deep,+even+by+yesterday%E2%80%99s+standards%E2%80%94Comment.+In+Red+and+blue+nation%3F+Characteristics+and+causes+of+America%E2%80%99s+polarized+politics&amp;ots=og2tdR5Vw0&amp;sig=En-uXZXZgR3iwdrZCdEyQzneXN8#v=onepage&amp;q=Campbell%2C%20James.%202006.%20Polarization%20runs%20deep%2C%20even%20by%20yesterday%E2%80%99s%20standards%E2%80%94Comment.%20In%20Red%20and%20blue%20nation%3F%20Characteristics%20and%20causes%20of%20America%E2%80%99s%20polarized%20politics&amp;f=false" TargetMode="External"/><Relationship Id="rId31" Type="http://schemas.openxmlformats.org/officeDocument/2006/relationships/hyperlink" Target="https://www.nature.com/articles/srep00197"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degruyter.com/document/doi/10.1515/for-2018-0005/html" TargetMode="External"/><Relationship Id="rId22" Type="http://schemas.openxmlformats.org/officeDocument/2006/relationships/hyperlink" Target="https://www.jstor.org/stable/pdf/1954702.pdf?refreqid=excelsior%3A2552abba0de7fa992579af8c1ecaf001" TargetMode="External"/><Relationship Id="rId27" Type="http://schemas.openxmlformats.org/officeDocument/2006/relationships/hyperlink" Target="https://www.journals.uchicago.edu/doi/pdfplus/10.1017/S0022381612000886?casa_token=oPM52fdqMdwAAAAA:qII61_EKuDMbX30AObdVLZEusHW9EF1iRz7lLHl8xmINtrHOeoIlrQONE4nSPDjjHy2oph4g5BQEKQ" TargetMode="External"/><Relationship Id="rId30" Type="http://schemas.openxmlformats.org/officeDocument/2006/relationships/hyperlink" Target="https://www.journals.uchicago.edu/doi/abs/10.1086/521848" TargetMode="External"/><Relationship Id="rId35" Type="http://schemas.microsoft.com/office/2011/relationships/people" Target="people.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A53A7-F071-3B4D-9D3A-D196A4030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1463</TotalTime>
  <Pages>12</Pages>
  <Words>4332</Words>
  <Characters>24697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Bijean Ghafouri</dc:creator>
  <cp:keywords/>
  <dc:description/>
  <cp:lastModifiedBy>Bijean Ghafouri</cp:lastModifiedBy>
  <cp:revision>1172</cp:revision>
  <dcterms:created xsi:type="dcterms:W3CDTF">2021-12-02T02:14:00Z</dcterms:created>
  <dcterms:modified xsi:type="dcterms:W3CDTF">2021-12-07T22:34:00Z</dcterms:modified>
</cp:coreProperties>
</file>